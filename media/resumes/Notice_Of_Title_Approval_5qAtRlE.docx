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D7BFD" w14:textId="7D2A37D4" w:rsidR="009541C5" w:rsidRPr="00134F04" w:rsidRDefault="00BD15A0" w:rsidP="00BD15A0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134F04">
        <w:rPr>
          <w:rFonts w:ascii="Arial" w:hAnsi="Arial" w:cs="Arial"/>
          <w:b/>
          <w:sz w:val="28"/>
          <w:szCs w:val="28"/>
        </w:rPr>
        <w:t>NOTICE OF TITLE ACCEPTANCE</w:t>
      </w:r>
    </w:p>
    <w:p w14:paraId="4CD953B3" w14:textId="486CDF08" w:rsidR="00BD15A0" w:rsidRDefault="00BD15A0" w:rsidP="00BD15A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14:paraId="13B50A0E" w14:textId="234F6DE4" w:rsidR="00BD15A0" w:rsidRDefault="00BD15A0" w:rsidP="00BD15A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14:paraId="39377D26" w14:textId="20C8F2EC" w:rsidR="00BD15A0" w:rsidRDefault="00BD15A0" w:rsidP="00BD15A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14:paraId="581C1296" w14:textId="027B95C3" w:rsidR="00BD15A0" w:rsidRPr="002F2256" w:rsidRDefault="00BD15A0" w:rsidP="00BD15A0">
      <w:pPr>
        <w:pStyle w:val="NoSpacing"/>
        <w:jc w:val="center"/>
        <w:rPr>
          <w:rFonts w:ascii="Arial" w:hAnsi="Arial" w:cs="Arial"/>
          <w:b/>
          <w:sz w:val="54"/>
          <w:szCs w:val="54"/>
          <w:u w:val="single"/>
        </w:rPr>
      </w:pPr>
      <w:r w:rsidRPr="002F2256">
        <w:rPr>
          <w:rFonts w:ascii="Arial" w:hAnsi="Arial" w:cs="Arial"/>
          <w:b/>
          <w:sz w:val="54"/>
          <w:szCs w:val="54"/>
          <w:u w:val="single"/>
        </w:rPr>
        <w:t>C E R T I FI C A T I O N</w:t>
      </w:r>
    </w:p>
    <w:p w14:paraId="5A2D0838" w14:textId="0CA136E6" w:rsidR="00BD15A0" w:rsidRDefault="00BD15A0" w:rsidP="00BD15A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14:paraId="1FC3C4E9" w14:textId="3465F0B1" w:rsidR="00BD15A0" w:rsidRDefault="00BD15A0" w:rsidP="00BD15A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14:paraId="45CF8C2B" w14:textId="33B43771" w:rsidR="00BD15A0" w:rsidRPr="0029747B" w:rsidRDefault="00BD15A0" w:rsidP="00DD6DB9">
      <w:pPr>
        <w:pStyle w:val="NoSpacing"/>
        <w:spacing w:line="480" w:lineRule="auto"/>
        <w:ind w:firstLine="720"/>
        <w:jc w:val="both"/>
        <w:rPr>
          <w:rFonts w:ascii="Arial" w:hAnsi="Arial" w:cs="Arial"/>
          <w:bCs/>
          <w:color w:val="FF0000"/>
          <w:sz w:val="24"/>
          <w:szCs w:val="24"/>
        </w:rPr>
      </w:pPr>
      <w:r w:rsidRPr="002F2256">
        <w:rPr>
          <w:rFonts w:ascii="Arial" w:hAnsi="Arial" w:cs="Arial"/>
          <w:bCs/>
          <w:sz w:val="24"/>
          <w:szCs w:val="24"/>
        </w:rPr>
        <w:t xml:space="preserve">The undersigned members comprising the panel for oral examination hereby approve the </w:t>
      </w:r>
      <w:r w:rsidR="00927B85">
        <w:rPr>
          <w:rFonts w:ascii="Arial" w:hAnsi="Arial" w:cs="Arial"/>
          <w:bCs/>
          <w:sz w:val="24"/>
          <w:szCs w:val="24"/>
        </w:rPr>
        <w:t>R</w:t>
      </w:r>
      <w:r w:rsidR="002F2256" w:rsidRPr="002F2256">
        <w:rPr>
          <w:rFonts w:ascii="Arial" w:hAnsi="Arial" w:cs="Arial"/>
          <w:bCs/>
          <w:sz w:val="24"/>
          <w:szCs w:val="24"/>
        </w:rPr>
        <w:t>esearch</w:t>
      </w:r>
      <w:r w:rsidRPr="002F2256">
        <w:rPr>
          <w:rFonts w:ascii="Arial" w:hAnsi="Arial" w:cs="Arial"/>
          <w:bCs/>
          <w:sz w:val="24"/>
          <w:szCs w:val="24"/>
        </w:rPr>
        <w:t xml:space="preserve"> Project entitled </w:t>
      </w:r>
      <w:r w:rsidR="009B2AD0" w:rsidRPr="0029747B">
        <w:rPr>
          <w:rFonts w:ascii="Arial" w:hAnsi="Arial" w:cs="Arial"/>
          <w:b/>
          <w:color w:val="FF0000"/>
          <w:sz w:val="24"/>
          <w:szCs w:val="24"/>
        </w:rPr>
        <w:t xml:space="preserve">GOCOCARES: A REAL-TIME ONLINE APPOINTMENT, SCHEDULING AND CONSULTATION MANAGEMENT </w:t>
      </w:r>
      <w:r w:rsidR="006332DD" w:rsidRPr="0029747B">
        <w:rPr>
          <w:rFonts w:ascii="Arial" w:hAnsi="Arial" w:cs="Arial"/>
          <w:b/>
          <w:color w:val="FF0000"/>
          <w:sz w:val="24"/>
          <w:szCs w:val="24"/>
        </w:rPr>
        <w:t xml:space="preserve">SYSTEM </w:t>
      </w:r>
      <w:r w:rsidR="006332DD" w:rsidRPr="006332DD">
        <w:rPr>
          <w:rFonts w:ascii="Arial" w:hAnsi="Arial" w:cs="Arial"/>
          <w:bCs/>
          <w:sz w:val="24"/>
          <w:szCs w:val="24"/>
        </w:rPr>
        <w:t>including</w:t>
      </w:r>
      <w:r w:rsidR="009D5E2B">
        <w:rPr>
          <w:rFonts w:ascii="Arial" w:hAnsi="Arial" w:cs="Arial"/>
          <w:bCs/>
          <w:sz w:val="24"/>
          <w:szCs w:val="24"/>
        </w:rPr>
        <w:t xml:space="preserve"> its team members composed of </w:t>
      </w:r>
      <w:r w:rsidR="009B2AD0" w:rsidRPr="0029747B">
        <w:rPr>
          <w:rFonts w:ascii="Arial" w:hAnsi="Arial" w:cs="Arial"/>
          <w:bCs/>
          <w:color w:val="FF0000"/>
          <w:sz w:val="24"/>
          <w:szCs w:val="24"/>
        </w:rPr>
        <w:t xml:space="preserve">PHILIP </w:t>
      </w:r>
      <w:r w:rsidR="00B17A0B" w:rsidRPr="0029747B">
        <w:rPr>
          <w:rFonts w:ascii="Arial" w:hAnsi="Arial" w:cs="Arial"/>
          <w:bCs/>
          <w:color w:val="FF0000"/>
          <w:sz w:val="24"/>
          <w:szCs w:val="24"/>
        </w:rPr>
        <w:t xml:space="preserve">D. </w:t>
      </w:r>
      <w:r w:rsidR="009B2AD0" w:rsidRPr="0029747B">
        <w:rPr>
          <w:rFonts w:ascii="Arial" w:hAnsi="Arial" w:cs="Arial"/>
          <w:bCs/>
          <w:color w:val="FF0000"/>
          <w:sz w:val="24"/>
          <w:szCs w:val="24"/>
        </w:rPr>
        <w:t xml:space="preserve">GENETA, KRYSTAL </w:t>
      </w:r>
      <w:r w:rsidR="00B17A0B" w:rsidRPr="0029747B">
        <w:rPr>
          <w:rFonts w:ascii="Arial" w:hAnsi="Arial" w:cs="Arial"/>
          <w:bCs/>
          <w:color w:val="FF0000"/>
          <w:sz w:val="24"/>
          <w:szCs w:val="24"/>
        </w:rPr>
        <w:t xml:space="preserve">F. </w:t>
      </w:r>
      <w:r w:rsidR="009B2AD0" w:rsidRPr="0029747B">
        <w:rPr>
          <w:rFonts w:ascii="Arial" w:hAnsi="Arial" w:cs="Arial"/>
          <w:bCs/>
          <w:color w:val="FF0000"/>
          <w:sz w:val="24"/>
          <w:szCs w:val="24"/>
        </w:rPr>
        <w:t xml:space="preserve">BORBON AND LORICO </w:t>
      </w:r>
      <w:r w:rsidR="00B17A0B" w:rsidRPr="0029747B">
        <w:rPr>
          <w:rFonts w:ascii="Arial" w:hAnsi="Arial" w:cs="Arial"/>
          <w:bCs/>
          <w:color w:val="FF0000"/>
          <w:sz w:val="24"/>
          <w:szCs w:val="24"/>
        </w:rPr>
        <w:t xml:space="preserve">N. </w:t>
      </w:r>
      <w:r w:rsidR="009B2AD0" w:rsidRPr="0029747B">
        <w:rPr>
          <w:rFonts w:ascii="Arial" w:hAnsi="Arial" w:cs="Arial"/>
          <w:bCs/>
          <w:color w:val="FF0000"/>
          <w:sz w:val="24"/>
          <w:szCs w:val="24"/>
        </w:rPr>
        <w:t>EXCLAMADO</w:t>
      </w:r>
      <w:r w:rsidRPr="0029747B">
        <w:rPr>
          <w:rFonts w:ascii="Arial" w:hAnsi="Arial" w:cs="Arial"/>
          <w:bCs/>
          <w:color w:val="FF0000"/>
          <w:sz w:val="24"/>
          <w:szCs w:val="24"/>
        </w:rPr>
        <w:t xml:space="preserve">. </w:t>
      </w:r>
    </w:p>
    <w:p w14:paraId="15EF97AC" w14:textId="77777777" w:rsidR="00772543" w:rsidRDefault="00772543" w:rsidP="00772543">
      <w:pPr>
        <w:pStyle w:val="NoSpacing"/>
        <w:spacing w:line="480" w:lineRule="auto"/>
        <w:ind w:left="720" w:firstLine="720"/>
        <w:jc w:val="center"/>
        <w:rPr>
          <w:rFonts w:ascii="Arial" w:hAnsi="Arial" w:cs="Arial"/>
          <w:bCs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6"/>
        <w:gridCol w:w="4244"/>
      </w:tblGrid>
      <w:tr w:rsidR="00772543" w14:paraId="725E372D" w14:textId="77777777" w:rsidTr="00270C39">
        <w:trPr>
          <w:trHeight w:val="285"/>
        </w:trPr>
        <w:tc>
          <w:tcPr>
            <w:tcW w:w="5000" w:type="pct"/>
            <w:gridSpan w:val="2"/>
          </w:tcPr>
          <w:p w14:paraId="239A5291" w14:textId="55E53377" w:rsidR="00772543" w:rsidRPr="00F03D83" w:rsidRDefault="00BF5248" w:rsidP="008B4503">
            <w:pPr>
              <w:pStyle w:val="NoSpacing"/>
              <w:jc w:val="center"/>
              <w:rPr>
                <w:rFonts w:ascii="Arial" w:hAnsi="Arial" w:cs="Arial"/>
                <w:bCs/>
                <w:szCs w:val="24"/>
                <w:u w:val="single"/>
              </w:rPr>
            </w:pPr>
            <w:r>
              <w:rPr>
                <w:rFonts w:ascii="Arial" w:hAnsi="Arial" w:cs="Arial"/>
                <w:bCs/>
                <w:szCs w:val="24"/>
                <w:u w:val="single"/>
              </w:rPr>
              <w:t xml:space="preserve">EPIE F. CUSTODIO, </w:t>
            </w:r>
            <w:r w:rsidRPr="00BF5248">
              <w:rPr>
                <w:rFonts w:ascii="Arial" w:hAnsi="Arial" w:cs="Arial"/>
                <w:bCs/>
                <w:i/>
                <w:iCs/>
                <w:szCs w:val="24"/>
                <w:u w:val="single"/>
              </w:rPr>
              <w:t>DIT</w:t>
            </w:r>
          </w:p>
        </w:tc>
      </w:tr>
      <w:tr w:rsidR="00772543" w14:paraId="3FC90DFE" w14:textId="77777777" w:rsidTr="00BA037C">
        <w:trPr>
          <w:trHeight w:val="1419"/>
        </w:trPr>
        <w:tc>
          <w:tcPr>
            <w:tcW w:w="5000" w:type="pct"/>
            <w:gridSpan w:val="2"/>
          </w:tcPr>
          <w:p w14:paraId="5F527DC6" w14:textId="454758FD" w:rsidR="00772543" w:rsidRDefault="00CB6370" w:rsidP="008B4503">
            <w:pPr>
              <w:pStyle w:val="NoSpacing"/>
              <w:jc w:val="center"/>
              <w:rPr>
                <w:rFonts w:ascii="Arial" w:hAnsi="Arial" w:cs="Arial"/>
                <w:b/>
                <w:bCs/>
                <w:i/>
                <w:szCs w:val="24"/>
              </w:rPr>
            </w:pPr>
            <w:r w:rsidRPr="00F03D83">
              <w:rPr>
                <w:rFonts w:ascii="Arial" w:hAnsi="Arial" w:cs="Arial"/>
                <w:b/>
                <w:bCs/>
                <w:szCs w:val="24"/>
              </w:rPr>
              <w:t>IT Research Methods,</w:t>
            </w:r>
            <w:r w:rsidR="00BF5248">
              <w:rPr>
                <w:rFonts w:ascii="Arial" w:hAnsi="Arial" w:cs="Arial"/>
                <w:b/>
                <w:bCs/>
                <w:szCs w:val="24"/>
              </w:rPr>
              <w:t xml:space="preserve"> Instructor</w:t>
            </w:r>
          </w:p>
          <w:p w14:paraId="2377A386" w14:textId="54F4401C" w:rsidR="00207D01" w:rsidRPr="00207D01" w:rsidRDefault="00207D01" w:rsidP="008B4503">
            <w:pPr>
              <w:pStyle w:val="NoSpacing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DC69E2" w14:paraId="576F7F87" w14:textId="77777777" w:rsidTr="00270C39">
        <w:trPr>
          <w:trHeight w:val="287"/>
        </w:trPr>
        <w:tc>
          <w:tcPr>
            <w:tcW w:w="2544" w:type="pct"/>
          </w:tcPr>
          <w:p w14:paraId="1F2A9999" w14:textId="6A2D1E49" w:rsidR="00DC69E2" w:rsidRPr="00F03D83" w:rsidRDefault="005A5E74" w:rsidP="005A5E74">
            <w:pPr>
              <w:pStyle w:val="NoSpacing"/>
              <w:jc w:val="center"/>
              <w:rPr>
                <w:rFonts w:ascii="Arial" w:hAnsi="Arial" w:cs="Arial"/>
                <w:bCs/>
                <w:szCs w:val="24"/>
              </w:rPr>
            </w:pPr>
            <w:ins w:id="0" w:author="dezza" w:date="2022-02-25T16:41:00Z">
              <w:r>
                <w:rPr>
                  <w:rFonts w:ascii="Arial" w:hAnsi="Arial" w:cs="Arial"/>
                  <w:bCs/>
                  <w:szCs w:val="24"/>
                  <w:u w:val="single"/>
                </w:rPr>
                <w:t xml:space="preserve">REGINE </w:t>
              </w:r>
            </w:ins>
            <w:r w:rsidR="006409FB">
              <w:rPr>
                <w:rFonts w:ascii="Arial" w:hAnsi="Arial" w:cs="Arial"/>
                <w:bCs/>
                <w:szCs w:val="24"/>
                <w:u w:val="single"/>
              </w:rPr>
              <w:t xml:space="preserve">A. </w:t>
            </w:r>
            <w:ins w:id="1" w:author="dezza" w:date="2022-02-25T16:41:00Z">
              <w:r>
                <w:rPr>
                  <w:rFonts w:ascii="Arial" w:hAnsi="Arial" w:cs="Arial"/>
                  <w:bCs/>
                  <w:szCs w:val="24"/>
                  <w:u w:val="single"/>
                </w:rPr>
                <w:t>PONCE-MACHETE</w:t>
              </w:r>
              <w:r w:rsidRPr="00F03D83">
                <w:rPr>
                  <w:rFonts w:ascii="Arial" w:hAnsi="Arial" w:cs="Arial"/>
                  <w:bCs/>
                  <w:szCs w:val="24"/>
                  <w:u w:val="single"/>
                </w:rPr>
                <w:t xml:space="preserve">, </w:t>
              </w:r>
              <w:r w:rsidRPr="00F03D83">
                <w:rPr>
                  <w:rFonts w:ascii="Arial" w:hAnsi="Arial" w:cs="Arial"/>
                  <w:bCs/>
                  <w:i/>
                  <w:szCs w:val="24"/>
                  <w:u w:val="single"/>
                </w:rPr>
                <w:t>MIT</w:t>
              </w:r>
              <w:r w:rsidRPr="00F03D83" w:rsidDel="005A5E74">
                <w:rPr>
                  <w:rFonts w:ascii="Arial" w:hAnsi="Arial" w:cs="Arial"/>
                  <w:bCs/>
                  <w:szCs w:val="24"/>
                  <w:u w:val="single"/>
                </w:rPr>
                <w:t xml:space="preserve"> </w:t>
              </w:r>
            </w:ins>
            <w:del w:id="2" w:author="dezza" w:date="2022-02-25T16:41:00Z">
              <w:r w:rsidR="00DC69E2" w:rsidRPr="00F03D83" w:rsidDel="005A5E74">
                <w:rPr>
                  <w:rFonts w:ascii="Arial" w:hAnsi="Arial" w:cs="Arial"/>
                  <w:bCs/>
                  <w:szCs w:val="24"/>
                  <w:u w:val="single"/>
                </w:rPr>
                <w:delText xml:space="preserve">DEZZA MARIE M. MAGSINO, </w:delText>
              </w:r>
              <w:r w:rsidR="00DC69E2" w:rsidRPr="00F03D83" w:rsidDel="005A5E74">
                <w:rPr>
                  <w:rFonts w:ascii="Arial" w:hAnsi="Arial" w:cs="Arial"/>
                  <w:bCs/>
                  <w:i/>
                  <w:szCs w:val="24"/>
                  <w:u w:val="single"/>
                </w:rPr>
                <w:delText>MSIT</w:delText>
              </w:r>
            </w:del>
          </w:p>
        </w:tc>
        <w:tc>
          <w:tcPr>
            <w:tcW w:w="2456" w:type="pct"/>
          </w:tcPr>
          <w:p w14:paraId="405351A2" w14:textId="4937510C" w:rsidR="00DC69E2" w:rsidRPr="00F03D83" w:rsidRDefault="006A4A08" w:rsidP="00DC69E2">
            <w:pPr>
              <w:pStyle w:val="NoSpacing"/>
              <w:jc w:val="center"/>
              <w:rPr>
                <w:rFonts w:ascii="Arial" w:hAnsi="Arial" w:cs="Arial"/>
                <w:bCs/>
                <w:szCs w:val="24"/>
              </w:rPr>
            </w:pPr>
            <w:r w:rsidRPr="00BF5248">
              <w:rPr>
                <w:rFonts w:ascii="Arial" w:hAnsi="Arial" w:cs="Arial"/>
                <w:bCs/>
                <w:color w:val="FF0000"/>
                <w:szCs w:val="24"/>
                <w:u w:val="single"/>
              </w:rPr>
              <w:t xml:space="preserve">ELMER </w:t>
            </w:r>
            <w:r w:rsidR="006409FB" w:rsidRPr="00BF5248">
              <w:rPr>
                <w:rFonts w:ascii="Arial" w:hAnsi="Arial" w:cs="Arial"/>
                <w:bCs/>
                <w:color w:val="FF0000"/>
                <w:szCs w:val="24"/>
                <w:u w:val="single"/>
              </w:rPr>
              <w:t xml:space="preserve">H. </w:t>
            </w:r>
            <w:r w:rsidRPr="00BF5248">
              <w:rPr>
                <w:rFonts w:ascii="Arial" w:hAnsi="Arial" w:cs="Arial"/>
                <w:bCs/>
                <w:color w:val="FF0000"/>
                <w:szCs w:val="24"/>
                <w:u w:val="single"/>
              </w:rPr>
              <w:t>FESTIJO</w:t>
            </w:r>
            <w:r w:rsidR="00DC69E2" w:rsidRPr="00BF5248">
              <w:rPr>
                <w:rFonts w:ascii="Arial" w:hAnsi="Arial" w:cs="Arial"/>
                <w:bCs/>
                <w:color w:val="FF0000"/>
                <w:szCs w:val="24"/>
                <w:u w:val="single"/>
              </w:rPr>
              <w:t xml:space="preserve">, </w:t>
            </w:r>
            <w:r w:rsidR="00DC69E2" w:rsidRPr="00BF5248">
              <w:rPr>
                <w:rFonts w:ascii="Arial" w:hAnsi="Arial" w:cs="Arial"/>
                <w:bCs/>
                <w:i/>
                <w:color w:val="FF0000"/>
                <w:szCs w:val="24"/>
                <w:u w:val="single"/>
              </w:rPr>
              <w:t>M</w:t>
            </w:r>
            <w:r w:rsidRPr="00BF5248">
              <w:rPr>
                <w:rFonts w:ascii="Arial" w:hAnsi="Arial" w:cs="Arial"/>
                <w:bCs/>
                <w:i/>
                <w:color w:val="FF0000"/>
                <w:szCs w:val="24"/>
                <w:u w:val="single"/>
              </w:rPr>
              <w:t>S</w:t>
            </w:r>
            <w:r w:rsidR="00DC69E2" w:rsidRPr="00BF5248">
              <w:rPr>
                <w:rFonts w:ascii="Arial" w:hAnsi="Arial" w:cs="Arial"/>
                <w:bCs/>
                <w:i/>
                <w:color w:val="FF0000"/>
                <w:szCs w:val="24"/>
                <w:u w:val="single"/>
              </w:rPr>
              <w:t>IT</w:t>
            </w:r>
          </w:p>
        </w:tc>
      </w:tr>
      <w:tr w:rsidR="0037040C" w14:paraId="579911BC" w14:textId="77777777" w:rsidTr="00270C39">
        <w:tc>
          <w:tcPr>
            <w:tcW w:w="2544" w:type="pct"/>
          </w:tcPr>
          <w:p w14:paraId="6B7C496A" w14:textId="6B22F38C" w:rsidR="0037040C" w:rsidRPr="00F03D83" w:rsidRDefault="0037040C" w:rsidP="0037040C">
            <w:pPr>
              <w:pStyle w:val="NoSpacing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Panelist</w:t>
            </w:r>
          </w:p>
        </w:tc>
        <w:tc>
          <w:tcPr>
            <w:tcW w:w="2456" w:type="pct"/>
          </w:tcPr>
          <w:p w14:paraId="1A194C84" w14:textId="304E5ADB" w:rsidR="0037040C" w:rsidRPr="00F03D83" w:rsidRDefault="0037040C" w:rsidP="0037040C">
            <w:pPr>
              <w:pStyle w:val="NoSpacing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Panelist</w:t>
            </w:r>
          </w:p>
        </w:tc>
      </w:tr>
      <w:tr w:rsidR="00E613B6" w14:paraId="27D9FA1B" w14:textId="77777777" w:rsidTr="00270C39">
        <w:tc>
          <w:tcPr>
            <w:tcW w:w="2544" w:type="pct"/>
          </w:tcPr>
          <w:p w14:paraId="1FFB224D" w14:textId="77777777" w:rsidR="005A5E74" w:rsidRDefault="005A5E74" w:rsidP="00E613B6">
            <w:pPr>
              <w:pStyle w:val="NoSpacing"/>
              <w:jc w:val="center"/>
              <w:rPr>
                <w:ins w:id="3" w:author="dezza" w:date="2022-02-25T16:41:00Z"/>
                <w:rFonts w:ascii="Arial" w:hAnsi="Arial" w:cs="Arial"/>
                <w:bCs/>
                <w:szCs w:val="24"/>
                <w:u w:val="single"/>
              </w:rPr>
            </w:pPr>
          </w:p>
          <w:p w14:paraId="005FABAF" w14:textId="77777777" w:rsidR="005A5E74" w:rsidRDefault="005A5E74" w:rsidP="00E613B6">
            <w:pPr>
              <w:pStyle w:val="NoSpacing"/>
              <w:jc w:val="center"/>
              <w:rPr>
                <w:ins w:id="4" w:author="dezza" w:date="2022-02-25T16:41:00Z"/>
                <w:rFonts w:ascii="Arial" w:hAnsi="Arial" w:cs="Arial"/>
                <w:bCs/>
                <w:szCs w:val="24"/>
                <w:u w:val="single"/>
              </w:rPr>
            </w:pPr>
          </w:p>
          <w:p w14:paraId="38A2AE0E" w14:textId="77777777" w:rsidR="005A5E74" w:rsidRDefault="005A5E74" w:rsidP="00E613B6">
            <w:pPr>
              <w:pStyle w:val="NoSpacing"/>
              <w:jc w:val="center"/>
              <w:rPr>
                <w:ins w:id="5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53FC2541" w14:textId="77777777" w:rsidR="005A5E74" w:rsidRDefault="005A5E74" w:rsidP="00E613B6">
            <w:pPr>
              <w:pStyle w:val="NoSpacing"/>
              <w:jc w:val="center"/>
              <w:rPr>
                <w:ins w:id="6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0B2E041C" w14:textId="77777777" w:rsidR="005A5E74" w:rsidRDefault="005A5E74" w:rsidP="00E613B6">
            <w:pPr>
              <w:pStyle w:val="NoSpacing"/>
              <w:jc w:val="center"/>
              <w:rPr>
                <w:ins w:id="7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6D5F163B" w14:textId="57090C80" w:rsidR="00E613B6" w:rsidRPr="00F03D83" w:rsidRDefault="006A4A08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Cs/>
                <w:szCs w:val="24"/>
                <w:u w:val="single"/>
              </w:rPr>
              <w:t xml:space="preserve">WILFRED </w:t>
            </w:r>
            <w:ins w:id="8" w:author="dezza" w:date="2022-02-25T16:42:00Z">
              <w:r w:rsidR="00DC09A7">
                <w:rPr>
                  <w:rFonts w:ascii="Arial" w:hAnsi="Arial" w:cs="Arial"/>
                  <w:bCs/>
                  <w:szCs w:val="24"/>
                  <w:u w:val="single"/>
                </w:rPr>
                <w:t xml:space="preserve">V. </w:t>
              </w:r>
            </w:ins>
            <w:r>
              <w:rPr>
                <w:rFonts w:ascii="Arial" w:hAnsi="Arial" w:cs="Arial"/>
                <w:bCs/>
                <w:szCs w:val="24"/>
                <w:u w:val="single"/>
              </w:rPr>
              <w:t>PINE</w:t>
            </w:r>
            <w:del w:id="9" w:author="dezza" w:date="2022-02-25T16:42:00Z">
              <w:r w:rsidR="00E613B6" w:rsidRPr="00F03D83" w:rsidDel="00DC09A7">
                <w:rPr>
                  <w:rFonts w:ascii="Arial" w:hAnsi="Arial" w:cs="Arial"/>
                  <w:bCs/>
                  <w:szCs w:val="24"/>
                  <w:u w:val="single"/>
                </w:rPr>
                <w:delText xml:space="preserve">, </w:delText>
              </w:r>
              <w:r w:rsidR="00E613B6" w:rsidRPr="00F03D83" w:rsidDel="00DC09A7">
                <w:rPr>
                  <w:rFonts w:ascii="Arial" w:hAnsi="Arial" w:cs="Arial"/>
                  <w:bCs/>
                  <w:i/>
                  <w:szCs w:val="24"/>
                  <w:u w:val="single"/>
                </w:rPr>
                <w:delText>MSIT</w:delText>
              </w:r>
            </w:del>
          </w:p>
        </w:tc>
        <w:tc>
          <w:tcPr>
            <w:tcW w:w="2456" w:type="pct"/>
          </w:tcPr>
          <w:p w14:paraId="714A0587" w14:textId="77777777" w:rsidR="005A5E74" w:rsidRDefault="005A5E74" w:rsidP="00E613B6">
            <w:pPr>
              <w:pStyle w:val="NoSpacing"/>
              <w:jc w:val="center"/>
              <w:rPr>
                <w:ins w:id="10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3FC30BA6" w14:textId="77777777" w:rsidR="005A5E74" w:rsidRDefault="005A5E74" w:rsidP="00E613B6">
            <w:pPr>
              <w:pStyle w:val="NoSpacing"/>
              <w:jc w:val="center"/>
              <w:rPr>
                <w:ins w:id="11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7F60634F" w14:textId="77777777" w:rsidR="005A5E74" w:rsidRDefault="005A5E74" w:rsidP="00E613B6">
            <w:pPr>
              <w:pStyle w:val="NoSpacing"/>
              <w:jc w:val="center"/>
              <w:rPr>
                <w:ins w:id="12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2FCED64B" w14:textId="77777777" w:rsidR="005A5E74" w:rsidRDefault="005A5E74" w:rsidP="00E613B6">
            <w:pPr>
              <w:pStyle w:val="NoSpacing"/>
              <w:jc w:val="center"/>
              <w:rPr>
                <w:ins w:id="13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2CFFDA2F" w14:textId="77777777" w:rsidR="005A5E74" w:rsidRDefault="005A5E74" w:rsidP="00E613B6">
            <w:pPr>
              <w:pStyle w:val="NoSpacing"/>
              <w:jc w:val="center"/>
              <w:rPr>
                <w:ins w:id="14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73E4B3FE" w14:textId="7CF81F6E" w:rsidR="00E613B6" w:rsidRPr="00F03D83" w:rsidRDefault="006A4A08" w:rsidP="00E613B6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Cs/>
                <w:szCs w:val="24"/>
                <w:u w:val="single"/>
              </w:rPr>
              <w:t>FRANKLIN G. LOPEZ</w:t>
            </w:r>
            <w:r w:rsidR="00E613B6" w:rsidRPr="00F03D83">
              <w:rPr>
                <w:rFonts w:ascii="Arial" w:hAnsi="Arial" w:cs="Arial"/>
                <w:bCs/>
                <w:szCs w:val="24"/>
                <w:u w:val="single"/>
              </w:rPr>
              <w:t xml:space="preserve">, </w:t>
            </w:r>
            <w:r>
              <w:rPr>
                <w:rFonts w:ascii="Arial" w:hAnsi="Arial" w:cs="Arial"/>
                <w:bCs/>
                <w:szCs w:val="24"/>
                <w:u w:val="single"/>
              </w:rPr>
              <w:t xml:space="preserve">MBA, </w:t>
            </w:r>
            <w:r w:rsidR="00E613B6" w:rsidRPr="00F03D83">
              <w:rPr>
                <w:rFonts w:ascii="Arial" w:hAnsi="Arial" w:cs="Arial"/>
                <w:bCs/>
                <w:i/>
                <w:szCs w:val="24"/>
                <w:u w:val="single"/>
              </w:rPr>
              <w:t>MI</w:t>
            </w:r>
            <w:ins w:id="15" w:author="dezza" w:date="2022-02-25T16:42:00Z">
              <w:r w:rsidR="00F143A6">
                <w:rPr>
                  <w:rFonts w:ascii="Arial" w:hAnsi="Arial" w:cs="Arial"/>
                  <w:bCs/>
                  <w:i/>
                  <w:szCs w:val="24"/>
                  <w:u w:val="single"/>
                </w:rPr>
                <w:t>S</w:t>
              </w:r>
            </w:ins>
            <w:del w:id="16" w:author="dezza" w:date="2022-02-25T16:42:00Z">
              <w:r w:rsidR="00E613B6" w:rsidRPr="00F03D83" w:rsidDel="00F143A6">
                <w:rPr>
                  <w:rFonts w:ascii="Arial" w:hAnsi="Arial" w:cs="Arial"/>
                  <w:bCs/>
                  <w:i/>
                  <w:szCs w:val="24"/>
                  <w:u w:val="single"/>
                </w:rPr>
                <w:delText>T</w:delText>
              </w:r>
            </w:del>
          </w:p>
        </w:tc>
      </w:tr>
      <w:tr w:rsidR="0037040C" w14:paraId="53F65236" w14:textId="77777777" w:rsidTr="00270C39">
        <w:tc>
          <w:tcPr>
            <w:tcW w:w="2544" w:type="pct"/>
          </w:tcPr>
          <w:p w14:paraId="63AAFD0A" w14:textId="573BBE3B" w:rsidR="0037040C" w:rsidRPr="00F03D83" w:rsidRDefault="0037040C" w:rsidP="0037040C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Panelist</w:t>
            </w:r>
          </w:p>
        </w:tc>
        <w:tc>
          <w:tcPr>
            <w:tcW w:w="2456" w:type="pct"/>
          </w:tcPr>
          <w:p w14:paraId="31BA525C" w14:textId="14E330EB" w:rsidR="0037040C" w:rsidRPr="00F03D83" w:rsidRDefault="0037040C" w:rsidP="0037040C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Panelist</w:t>
            </w:r>
          </w:p>
        </w:tc>
      </w:tr>
      <w:tr w:rsidR="00E613B6" w14:paraId="4FE6065F" w14:textId="77777777" w:rsidTr="00270C39">
        <w:trPr>
          <w:trHeight w:val="908"/>
        </w:trPr>
        <w:tc>
          <w:tcPr>
            <w:tcW w:w="5000" w:type="pct"/>
            <w:gridSpan w:val="2"/>
          </w:tcPr>
          <w:p w14:paraId="7B218486" w14:textId="43D6A9D6" w:rsidR="00E613B6" w:rsidRPr="00F03D83" w:rsidRDefault="00E613B6" w:rsidP="00E613B6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  <w:tr w:rsidR="00E613B6" w14:paraId="6CD41625" w14:textId="77777777" w:rsidTr="00270C39">
        <w:trPr>
          <w:trHeight w:val="275"/>
        </w:trPr>
        <w:tc>
          <w:tcPr>
            <w:tcW w:w="5000" w:type="pct"/>
            <w:gridSpan w:val="2"/>
          </w:tcPr>
          <w:p w14:paraId="7C33DDE2" w14:textId="5E56E9FA" w:rsidR="00E613B6" w:rsidRPr="00F03D83" w:rsidRDefault="00E613B6" w:rsidP="00E613B6">
            <w:pPr>
              <w:pStyle w:val="NoSpacing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  <w:u w:val="single"/>
              </w:rPr>
              <w:t>EPIE F. CUSTODIO</w:t>
            </w:r>
            <w:r w:rsidRPr="00F03D83">
              <w:rPr>
                <w:rFonts w:ascii="Arial" w:hAnsi="Arial" w:cs="Arial"/>
                <w:bCs/>
                <w:szCs w:val="24"/>
                <w:u w:val="single"/>
              </w:rPr>
              <w:t xml:space="preserve">, </w:t>
            </w:r>
            <w:r w:rsidR="00BF5248">
              <w:rPr>
                <w:rFonts w:ascii="Arial" w:hAnsi="Arial" w:cs="Arial"/>
                <w:bCs/>
                <w:i/>
                <w:szCs w:val="24"/>
                <w:u w:val="single"/>
              </w:rPr>
              <w:t>D</w:t>
            </w:r>
            <w:r w:rsidRPr="00F03D83">
              <w:rPr>
                <w:rFonts w:ascii="Arial" w:hAnsi="Arial" w:cs="Arial"/>
                <w:bCs/>
                <w:i/>
                <w:szCs w:val="24"/>
                <w:u w:val="single"/>
              </w:rPr>
              <w:t>IT</w:t>
            </w:r>
          </w:p>
        </w:tc>
      </w:tr>
      <w:tr w:rsidR="00E613B6" w14:paraId="66CCA63F" w14:textId="77777777" w:rsidTr="00270C39">
        <w:trPr>
          <w:trHeight w:val="1106"/>
        </w:trPr>
        <w:tc>
          <w:tcPr>
            <w:tcW w:w="5000" w:type="pct"/>
            <w:gridSpan w:val="2"/>
          </w:tcPr>
          <w:p w14:paraId="3FB390F4" w14:textId="577AC2BC" w:rsidR="00E613B6" w:rsidRPr="00F03D83" w:rsidRDefault="00E613B6" w:rsidP="00E613B6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  <w:r w:rsidRPr="00F03D83">
              <w:rPr>
                <w:rFonts w:ascii="Arial" w:hAnsi="Arial" w:cs="Arial"/>
                <w:b/>
                <w:szCs w:val="24"/>
              </w:rPr>
              <w:t xml:space="preserve">Program Chair, BSIT </w:t>
            </w:r>
          </w:p>
        </w:tc>
      </w:tr>
      <w:tr w:rsidR="00E613B6" w14:paraId="58FB34EB" w14:textId="77777777" w:rsidTr="00270C39">
        <w:trPr>
          <w:trHeight w:val="269"/>
        </w:trPr>
        <w:tc>
          <w:tcPr>
            <w:tcW w:w="5000" w:type="pct"/>
            <w:gridSpan w:val="2"/>
          </w:tcPr>
          <w:p w14:paraId="0E7833BD" w14:textId="77777777" w:rsidR="003D6C03" w:rsidRDefault="003D6C03" w:rsidP="00E613B6">
            <w:pPr>
              <w:pStyle w:val="NoSpacing"/>
              <w:jc w:val="center"/>
              <w:rPr>
                <w:ins w:id="17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74AAD6B1" w14:textId="262C48ED" w:rsidR="00E613B6" w:rsidRPr="00F03D83" w:rsidRDefault="0029747B" w:rsidP="00E613B6">
            <w:pPr>
              <w:pStyle w:val="NoSpacing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 xml:space="preserve">POLEMER M. CUARTO, </w:t>
            </w:r>
            <w:r w:rsidRPr="0029747B">
              <w:rPr>
                <w:rFonts w:ascii="Arial" w:hAnsi="Arial" w:cs="Arial"/>
                <w:bCs/>
                <w:i/>
                <w:iCs/>
                <w:szCs w:val="24"/>
              </w:rPr>
              <w:t>Ph.D.</w:t>
            </w:r>
          </w:p>
        </w:tc>
      </w:tr>
      <w:tr w:rsidR="00E613B6" w14:paraId="127B0FA0" w14:textId="77777777" w:rsidTr="00270C39">
        <w:tc>
          <w:tcPr>
            <w:tcW w:w="5000" w:type="pct"/>
            <w:gridSpan w:val="2"/>
          </w:tcPr>
          <w:p w14:paraId="00F001A0" w14:textId="7DBEF75E" w:rsidR="00E613B6" w:rsidRPr="00F03D83" w:rsidRDefault="00E613B6" w:rsidP="00E613B6">
            <w:pPr>
              <w:pStyle w:val="NoSpacing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03D83">
              <w:rPr>
                <w:rFonts w:ascii="Arial" w:hAnsi="Arial" w:cs="Arial"/>
                <w:b/>
                <w:szCs w:val="24"/>
              </w:rPr>
              <w:t>Coordinator for Research</w:t>
            </w:r>
            <w:r>
              <w:rPr>
                <w:rFonts w:ascii="Arial" w:hAnsi="Arial" w:cs="Arial"/>
                <w:b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MinSU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 xml:space="preserve"> Calapan Campus</w:t>
            </w:r>
          </w:p>
        </w:tc>
      </w:tr>
      <w:tr w:rsidR="00E613B6" w14:paraId="1A96F6E2" w14:textId="77777777" w:rsidTr="00270C39">
        <w:trPr>
          <w:trHeight w:val="801"/>
        </w:trPr>
        <w:tc>
          <w:tcPr>
            <w:tcW w:w="5000" w:type="pct"/>
            <w:gridSpan w:val="2"/>
          </w:tcPr>
          <w:p w14:paraId="6EF07A76" w14:textId="77777777" w:rsidR="00E613B6" w:rsidRPr="00F03D83" w:rsidRDefault="00E613B6" w:rsidP="00E613B6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  <w:tr w:rsidR="00E613B6" w14:paraId="3B881F44" w14:textId="77777777" w:rsidTr="00270C39">
        <w:tc>
          <w:tcPr>
            <w:tcW w:w="5000" w:type="pct"/>
            <w:gridSpan w:val="2"/>
          </w:tcPr>
          <w:p w14:paraId="6E61F5DE" w14:textId="77777777" w:rsidR="005A5E74" w:rsidRDefault="005A5E74" w:rsidP="00E613B6">
            <w:pPr>
              <w:pStyle w:val="NoSpacing"/>
              <w:jc w:val="center"/>
              <w:rPr>
                <w:ins w:id="18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3F2239B6" w14:textId="77777777" w:rsidR="005A5E74" w:rsidRDefault="005A5E74" w:rsidP="00E613B6">
            <w:pPr>
              <w:pStyle w:val="NoSpacing"/>
              <w:jc w:val="center"/>
              <w:rPr>
                <w:ins w:id="19" w:author="dezza" w:date="2022-02-25T16:42:00Z"/>
                <w:rFonts w:ascii="Arial" w:hAnsi="Arial" w:cs="Arial"/>
                <w:bCs/>
                <w:szCs w:val="24"/>
                <w:u w:val="single"/>
              </w:rPr>
            </w:pPr>
          </w:p>
          <w:p w14:paraId="43374CBF" w14:textId="6A748153" w:rsidR="00E613B6" w:rsidRPr="00F03D83" w:rsidRDefault="00E613B6" w:rsidP="00E613B6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Cs/>
                <w:szCs w:val="24"/>
                <w:u w:val="single"/>
              </w:rPr>
              <w:t xml:space="preserve">JOHN EDGAR S. ANTHONY, </w:t>
            </w:r>
            <w:r w:rsidRPr="00A22F2E">
              <w:rPr>
                <w:rFonts w:ascii="Arial" w:hAnsi="Arial" w:cs="Arial"/>
                <w:bCs/>
                <w:i/>
                <w:szCs w:val="24"/>
                <w:u w:val="single"/>
              </w:rPr>
              <w:t>MSIT</w:t>
            </w:r>
          </w:p>
        </w:tc>
      </w:tr>
      <w:tr w:rsidR="00E613B6" w14:paraId="412AF0FB" w14:textId="77777777" w:rsidTr="00270C39">
        <w:tc>
          <w:tcPr>
            <w:tcW w:w="5000" w:type="pct"/>
            <w:gridSpan w:val="2"/>
          </w:tcPr>
          <w:p w14:paraId="3C7A76C3" w14:textId="6870E22C" w:rsidR="00E613B6" w:rsidRPr="00F03D83" w:rsidRDefault="00E613B6" w:rsidP="00E613B6">
            <w:pPr>
              <w:pStyle w:val="NoSpacing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Dean, College of Computer Education</w:t>
            </w:r>
          </w:p>
        </w:tc>
      </w:tr>
    </w:tbl>
    <w:p w14:paraId="6E2E830C" w14:textId="77777777" w:rsidR="00B64875" w:rsidRDefault="00B64875" w:rsidP="00B64875">
      <w:pPr>
        <w:pStyle w:val="NoSpacing"/>
        <w:spacing w:line="480" w:lineRule="auto"/>
        <w:rPr>
          <w:rFonts w:ascii="Arial" w:hAnsi="Arial" w:cs="Arial"/>
          <w:bCs/>
          <w:sz w:val="24"/>
          <w:szCs w:val="24"/>
        </w:rPr>
      </w:pPr>
    </w:p>
    <w:p w14:paraId="09B526D0" w14:textId="2D5281CD" w:rsidR="00B64875" w:rsidRDefault="00836347" w:rsidP="005C449A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32"/>
          <w:szCs w:val="24"/>
          <w:lang w:val="en-PH" w:eastAsia="en-PH"/>
        </w:rPr>
        <w:lastRenderedPageBreak/>
        <mc:AlternateContent>
          <mc:Choice Requires="wps">
            <w:drawing>
              <wp:inline distT="0" distB="0" distL="0" distR="0" wp14:anchorId="62782620" wp14:editId="78D1621C">
                <wp:extent cx="179390" cy="258762"/>
                <wp:effectExtent l="0" t="20638" r="28893" b="28892"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9390" cy="258762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902622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width:14.15pt;height:20.3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" fillcolor="black [3213]" strokecolor="black [3213]" strokeweight="1pt">
                <w10:anchorlock/>
              </v:shape>
            </w:pict>
          </mc:Fallback>
        </mc:AlternateContent>
      </w:r>
      <w:r w:rsidR="00FE08BA" w:rsidRPr="00DB10ED">
        <w:rPr>
          <w:rFonts w:ascii="Arial" w:hAnsi="Arial" w:cs="Arial"/>
          <w:b/>
          <w:bCs/>
          <w:sz w:val="32"/>
          <w:szCs w:val="24"/>
        </w:rPr>
        <w:t>MAJOR FEATURES:</w:t>
      </w:r>
      <w:r w:rsidR="00A80053" w:rsidRPr="00DB10ED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182052EE" w14:textId="77777777" w:rsidR="006D7EC8" w:rsidRPr="00FE08BA" w:rsidRDefault="006D7EC8" w:rsidP="005C449A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</w:p>
    <w:p w14:paraId="16C86273" w14:textId="16124514" w:rsidR="00FE08BA" w:rsidRDefault="009B2AD0" w:rsidP="005C449A">
      <w:pPr>
        <w:pStyle w:val="NoSpacing"/>
        <w:numPr>
          <w:ilvl w:val="0"/>
          <w:numId w:val="23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Online appointment </w:t>
      </w:r>
      <w:r w:rsidR="00CA4E46">
        <w:rPr>
          <w:rFonts w:ascii="Arial" w:hAnsi="Arial" w:cs="Arial"/>
          <w:bCs/>
          <w:sz w:val="24"/>
          <w:szCs w:val="24"/>
        </w:rPr>
        <w:t>management system</w:t>
      </w:r>
    </w:p>
    <w:p w14:paraId="2E2290A8" w14:textId="7C972A57" w:rsidR="00FE08BA" w:rsidRDefault="009B2AD0" w:rsidP="005C449A">
      <w:pPr>
        <w:pStyle w:val="NoSpacing"/>
        <w:numPr>
          <w:ilvl w:val="0"/>
          <w:numId w:val="23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Scheduling management system</w:t>
      </w:r>
    </w:p>
    <w:p w14:paraId="2B2E2EB8" w14:textId="1EEDB452" w:rsidR="009B2AD0" w:rsidRPr="00873E23" w:rsidRDefault="00405995" w:rsidP="009B2AD0">
      <w:pPr>
        <w:pStyle w:val="NoSpacing"/>
        <w:numPr>
          <w:ilvl w:val="0"/>
          <w:numId w:val="23"/>
        </w:numPr>
        <w:jc w:val="both"/>
        <w:rPr>
          <w:rFonts w:ascii="Arial" w:hAnsi="Arial" w:cs="Arial"/>
          <w:bCs/>
          <w:color w:val="FF0000"/>
          <w:sz w:val="24"/>
          <w:szCs w:val="24"/>
          <w:lang w:val="en-PH"/>
        </w:rPr>
      </w:pPr>
      <w:r w:rsidRPr="00873E23">
        <w:rPr>
          <w:rFonts w:ascii="Arial" w:hAnsi="Arial" w:cs="Arial"/>
          <w:b/>
          <w:color w:val="FF0000"/>
          <w:sz w:val="24"/>
          <w:szCs w:val="24"/>
          <w:lang w:val="en-PH"/>
        </w:rPr>
        <w:t>ONLINE CHECK-UP AND CONSULTATION (USING LIVE VIDEO API)</w:t>
      </w:r>
      <w:r w:rsidR="009B2AD0" w:rsidRPr="00873E23">
        <w:rPr>
          <w:rFonts w:ascii="Arial" w:hAnsi="Arial" w:cs="Arial"/>
          <w:bCs/>
          <w:color w:val="FF0000"/>
          <w:sz w:val="24"/>
          <w:szCs w:val="24"/>
          <w:lang w:val="en-PH"/>
        </w:rPr>
        <w:t xml:space="preserve"> with integrated online payment method through </w:t>
      </w:r>
      <w:proofErr w:type="spellStart"/>
      <w:r w:rsidR="009B2AD0" w:rsidRPr="00873E23">
        <w:rPr>
          <w:rFonts w:ascii="Arial" w:hAnsi="Arial" w:cs="Arial"/>
          <w:bCs/>
          <w:color w:val="FF0000"/>
          <w:sz w:val="24"/>
          <w:szCs w:val="24"/>
          <w:lang w:val="en-PH"/>
        </w:rPr>
        <w:t>Paymaya</w:t>
      </w:r>
      <w:proofErr w:type="spellEnd"/>
      <w:r w:rsidR="009B2AD0" w:rsidRPr="00873E23">
        <w:rPr>
          <w:rFonts w:ascii="Arial" w:hAnsi="Arial" w:cs="Arial"/>
          <w:bCs/>
          <w:color w:val="FF0000"/>
          <w:sz w:val="24"/>
          <w:szCs w:val="24"/>
          <w:lang w:val="en-PH"/>
        </w:rPr>
        <w:t xml:space="preserve"> and </w:t>
      </w:r>
      <w:proofErr w:type="spellStart"/>
      <w:r w:rsidR="009B2AD0" w:rsidRPr="00873E23">
        <w:rPr>
          <w:rFonts w:ascii="Arial" w:hAnsi="Arial" w:cs="Arial"/>
          <w:bCs/>
          <w:color w:val="FF0000"/>
          <w:sz w:val="24"/>
          <w:szCs w:val="24"/>
          <w:lang w:val="en-PH"/>
        </w:rPr>
        <w:t>Gcash</w:t>
      </w:r>
      <w:proofErr w:type="spellEnd"/>
      <w:r w:rsidR="009B2AD0" w:rsidRPr="00873E23">
        <w:rPr>
          <w:rFonts w:ascii="Arial" w:hAnsi="Arial" w:cs="Arial"/>
          <w:bCs/>
          <w:color w:val="FF0000"/>
          <w:sz w:val="24"/>
          <w:szCs w:val="24"/>
          <w:lang w:val="en-PH"/>
        </w:rPr>
        <w:t xml:space="preserve"> and online generated medical certification</w:t>
      </w:r>
    </w:p>
    <w:p w14:paraId="47AC3955" w14:textId="23FACFC6" w:rsidR="00FE08BA" w:rsidRPr="00256DD2" w:rsidRDefault="00405995" w:rsidP="00256DD2">
      <w:pPr>
        <w:pStyle w:val="NoSpacing"/>
        <w:numPr>
          <w:ilvl w:val="0"/>
          <w:numId w:val="23"/>
        </w:numPr>
        <w:jc w:val="both"/>
        <w:rPr>
          <w:rFonts w:ascii="Arial" w:hAnsi="Arial" w:cs="Arial"/>
          <w:bCs/>
          <w:sz w:val="24"/>
          <w:szCs w:val="24"/>
        </w:rPr>
      </w:pPr>
      <w:r w:rsidRPr="00405995">
        <w:rPr>
          <w:rFonts w:ascii="Arial" w:hAnsi="Arial" w:cs="Arial"/>
          <w:b/>
          <w:sz w:val="24"/>
          <w:szCs w:val="24"/>
        </w:rPr>
        <w:t>DATA ENCRYPTION = OTP</w:t>
      </w:r>
      <w:r w:rsidR="00CA4E46" w:rsidRPr="00256DD2">
        <w:rPr>
          <w:rFonts w:ascii="Arial" w:hAnsi="Arial" w:cs="Arial"/>
          <w:bCs/>
          <w:sz w:val="24"/>
          <w:szCs w:val="24"/>
        </w:rPr>
        <w:t xml:space="preserve"> (via mobile number and Gmail) for data privacy</w:t>
      </w:r>
    </w:p>
    <w:p w14:paraId="6275E72B" w14:textId="74B96ADE" w:rsidR="003A3CAC" w:rsidRDefault="00405995" w:rsidP="005C449A">
      <w:pPr>
        <w:pStyle w:val="NoSpacing"/>
        <w:numPr>
          <w:ilvl w:val="0"/>
          <w:numId w:val="23"/>
        </w:numPr>
        <w:jc w:val="both"/>
        <w:rPr>
          <w:rFonts w:ascii="Arial" w:hAnsi="Arial" w:cs="Arial"/>
          <w:bCs/>
          <w:sz w:val="24"/>
          <w:szCs w:val="24"/>
        </w:rPr>
      </w:pPr>
      <w:r w:rsidRPr="00405995">
        <w:rPr>
          <w:rFonts w:ascii="Arial" w:hAnsi="Arial" w:cs="Arial"/>
          <w:b/>
          <w:sz w:val="24"/>
          <w:szCs w:val="24"/>
        </w:rPr>
        <w:t>REAL-TIME PUSH NOTIFICATION</w:t>
      </w:r>
      <w:r w:rsidR="00CA4E46">
        <w:rPr>
          <w:rFonts w:ascii="Arial" w:hAnsi="Arial" w:cs="Arial"/>
          <w:bCs/>
          <w:sz w:val="24"/>
          <w:szCs w:val="24"/>
        </w:rPr>
        <w:t xml:space="preserve"> through Gmail (notifying admin for new appointments and also for patients to know their appointment status) </w:t>
      </w:r>
    </w:p>
    <w:p w14:paraId="60179371" w14:textId="7EF16BBF" w:rsidR="003A3CAC" w:rsidRDefault="00405995" w:rsidP="005C449A">
      <w:pPr>
        <w:pStyle w:val="NoSpacing"/>
        <w:numPr>
          <w:ilvl w:val="0"/>
          <w:numId w:val="23"/>
        </w:numPr>
        <w:jc w:val="both"/>
        <w:rPr>
          <w:rFonts w:ascii="Arial" w:hAnsi="Arial" w:cs="Arial"/>
          <w:bCs/>
          <w:sz w:val="24"/>
          <w:szCs w:val="24"/>
        </w:rPr>
      </w:pPr>
      <w:r w:rsidRPr="00405995">
        <w:rPr>
          <w:rFonts w:ascii="Arial" w:hAnsi="Arial" w:cs="Arial"/>
          <w:b/>
          <w:sz w:val="24"/>
          <w:szCs w:val="24"/>
        </w:rPr>
        <w:t>NO-SHOW PREDICTION (MACHINE LEARNING)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CA4E46">
        <w:rPr>
          <w:rFonts w:ascii="Arial" w:hAnsi="Arial" w:cs="Arial"/>
          <w:bCs/>
          <w:sz w:val="24"/>
          <w:szCs w:val="24"/>
        </w:rPr>
        <w:t>for appointments (predicting high chance to cancel a patient’s appointment)</w:t>
      </w:r>
    </w:p>
    <w:p w14:paraId="135B9F4A" w14:textId="20DE7BB5" w:rsidR="003A3CAC" w:rsidRDefault="00CA4E46" w:rsidP="005C449A">
      <w:pPr>
        <w:pStyle w:val="NoSpacing"/>
        <w:numPr>
          <w:ilvl w:val="0"/>
          <w:numId w:val="23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Doctor’s Availability Management</w:t>
      </w:r>
    </w:p>
    <w:p w14:paraId="18D46CD5" w14:textId="196FE0F8" w:rsidR="00F01049" w:rsidRPr="00256DD2" w:rsidRDefault="00933173" w:rsidP="00256DD2">
      <w:pPr>
        <w:pStyle w:val="NoSpacing"/>
        <w:numPr>
          <w:ilvl w:val="0"/>
          <w:numId w:val="23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SMS</w:t>
      </w:r>
      <w:r w:rsidR="00CA4E46">
        <w:rPr>
          <w:rFonts w:ascii="Arial" w:hAnsi="Arial" w:cs="Arial"/>
          <w:bCs/>
          <w:sz w:val="24"/>
          <w:szCs w:val="24"/>
        </w:rPr>
        <w:t xml:space="preserve"> and Gmail</w:t>
      </w:r>
      <w:r>
        <w:rPr>
          <w:rFonts w:ascii="Arial" w:hAnsi="Arial" w:cs="Arial"/>
          <w:bCs/>
          <w:sz w:val="24"/>
          <w:szCs w:val="24"/>
        </w:rPr>
        <w:t xml:space="preserve"> integration</w:t>
      </w:r>
    </w:p>
    <w:p w14:paraId="4FE5A975" w14:textId="2BF7E70C" w:rsidR="00256DD2" w:rsidRPr="00256DD2" w:rsidRDefault="00256DD2" w:rsidP="00256DD2">
      <w:pPr>
        <w:pStyle w:val="NoSpacing"/>
        <w:numPr>
          <w:ilvl w:val="0"/>
          <w:numId w:val="23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Patient past medical information and Doctor’s Profiling</w:t>
      </w:r>
    </w:p>
    <w:p w14:paraId="29139FCD" w14:textId="77777777" w:rsidR="00B64875" w:rsidRDefault="00B64875" w:rsidP="005C449A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133359DD" w14:textId="77777777" w:rsidR="007939C6" w:rsidRDefault="007939C6" w:rsidP="005C449A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</w:p>
    <w:p w14:paraId="340B318D" w14:textId="77777777" w:rsidR="007939C6" w:rsidRDefault="007939C6" w:rsidP="005C449A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</w:p>
    <w:p w14:paraId="4FFD1664" w14:textId="00234536" w:rsidR="00C30FFA" w:rsidRPr="00FE08BA" w:rsidRDefault="00581D03" w:rsidP="005C449A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32"/>
          <w:szCs w:val="24"/>
          <w:lang w:val="en-PH" w:eastAsia="en-PH"/>
        </w:rPr>
        <mc:AlternateContent>
          <mc:Choice Requires="wps">
            <w:drawing>
              <wp:inline distT="0" distB="0" distL="0" distR="0" wp14:anchorId="6422D353" wp14:editId="27120586">
                <wp:extent cx="179390" cy="258762"/>
                <wp:effectExtent l="0" t="20638" r="28893" b="28892"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9390" cy="258762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B1446F" id="Isosceles Triangle 3" o:spid="_x0000_s1026" type="#_x0000_t5" style="width:14.15pt;height:20.3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" fillcolor="black [3213]" strokecolor="black [3213]" strokeweight="1pt">
                <w10:anchorlock/>
              </v:shape>
            </w:pict>
          </mc:Fallback>
        </mc:AlternateContent>
      </w:r>
      <w:r w:rsidR="00C34063" w:rsidRPr="00DB10ED">
        <w:rPr>
          <w:rFonts w:ascii="Arial" w:hAnsi="Arial" w:cs="Arial"/>
          <w:b/>
          <w:bCs/>
          <w:sz w:val="32"/>
          <w:szCs w:val="24"/>
        </w:rPr>
        <w:t>FUNCTIONAL REQUIREMENTS</w:t>
      </w:r>
      <w:r w:rsidR="00C30FFA" w:rsidRPr="00DB10ED">
        <w:rPr>
          <w:rFonts w:ascii="Arial" w:hAnsi="Arial" w:cs="Arial"/>
          <w:b/>
          <w:bCs/>
          <w:sz w:val="32"/>
          <w:szCs w:val="24"/>
        </w:rPr>
        <w:t>:</w:t>
      </w:r>
    </w:p>
    <w:p w14:paraId="3A684A05" w14:textId="77777777" w:rsidR="00A84D82" w:rsidRDefault="00A84D82" w:rsidP="005C449A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76269581" w14:textId="0A087B4A" w:rsidR="003D5CB9" w:rsidRPr="00AC0F01" w:rsidRDefault="00AC0F01" w:rsidP="005C449A">
      <w:pPr>
        <w:pStyle w:val="NoSpacing"/>
        <w:numPr>
          <w:ilvl w:val="0"/>
          <w:numId w:val="2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C0F01">
        <w:rPr>
          <w:rFonts w:ascii="Arial" w:hAnsi="Arial" w:cs="Arial"/>
          <w:b/>
          <w:bCs/>
          <w:sz w:val="24"/>
          <w:szCs w:val="24"/>
        </w:rPr>
        <w:t>Admin (</w:t>
      </w:r>
      <w:r w:rsidR="00256DD2">
        <w:rPr>
          <w:rFonts w:ascii="Arial" w:hAnsi="Arial" w:cs="Arial"/>
          <w:b/>
          <w:bCs/>
          <w:sz w:val="24"/>
          <w:szCs w:val="24"/>
        </w:rPr>
        <w:t>Luna Goco Medical Center</w:t>
      </w:r>
      <w:r w:rsidRPr="00AC0F01">
        <w:rPr>
          <w:rFonts w:ascii="Arial" w:hAnsi="Arial" w:cs="Arial"/>
          <w:b/>
          <w:bCs/>
          <w:sz w:val="24"/>
          <w:szCs w:val="24"/>
        </w:rPr>
        <w:t>)</w:t>
      </w:r>
    </w:p>
    <w:p w14:paraId="317E5514" w14:textId="37DBE87C" w:rsidR="00F865A5" w:rsidRDefault="000445F5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Does the overall control and maintenance of the website</w:t>
      </w:r>
    </w:p>
    <w:p w14:paraId="1C83958C" w14:textId="77777777" w:rsidR="003605EF" w:rsidRDefault="003B2591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Approve</w:t>
      </w:r>
      <w:r w:rsidR="00706019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 xml:space="preserve"> and disapprove of </w:t>
      </w:r>
      <w:r w:rsidR="003605EF">
        <w:rPr>
          <w:rFonts w:ascii="Arial" w:hAnsi="Arial" w:cs="Arial"/>
          <w:bCs/>
          <w:sz w:val="24"/>
          <w:szCs w:val="24"/>
        </w:rPr>
        <w:t>appointments</w:t>
      </w:r>
    </w:p>
    <w:p w14:paraId="4A94570A" w14:textId="74701B69" w:rsidR="000445F5" w:rsidRDefault="003605EF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Update and Delete Patient’s Account</w:t>
      </w:r>
      <w:r w:rsidR="003B2591">
        <w:rPr>
          <w:rFonts w:ascii="Arial" w:hAnsi="Arial" w:cs="Arial"/>
          <w:bCs/>
          <w:sz w:val="24"/>
          <w:szCs w:val="24"/>
        </w:rPr>
        <w:t xml:space="preserve"> </w:t>
      </w:r>
    </w:p>
    <w:p w14:paraId="6E44863C" w14:textId="6AB7694B" w:rsidR="003B2591" w:rsidRDefault="003605EF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Create, Update and Delete medical information of patients</w:t>
      </w:r>
    </w:p>
    <w:p w14:paraId="194F4B60" w14:textId="29F3616C" w:rsidR="008C35A6" w:rsidRDefault="008C35A6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Create, Update and Delete background information of doctors</w:t>
      </w:r>
    </w:p>
    <w:p w14:paraId="028C3CA0" w14:textId="289891A3" w:rsidR="007721CF" w:rsidRDefault="003605EF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Creates the Terms of Agreement and Conditions</w:t>
      </w:r>
    </w:p>
    <w:p w14:paraId="0110D755" w14:textId="1191B61D" w:rsidR="007721CF" w:rsidRDefault="003605EF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iCs/>
          <w:sz w:val="24"/>
          <w:szCs w:val="24"/>
        </w:rPr>
      </w:pPr>
      <w:r w:rsidRPr="003605EF">
        <w:rPr>
          <w:rFonts w:ascii="Arial" w:hAnsi="Arial" w:cs="Arial"/>
          <w:bCs/>
          <w:iCs/>
          <w:sz w:val="24"/>
          <w:szCs w:val="24"/>
        </w:rPr>
        <w:t>Access to Medical Information of Patient if and only if being permitted by the patient.</w:t>
      </w:r>
    </w:p>
    <w:p w14:paraId="1E043D59" w14:textId="31164AF9" w:rsidR="00112AF8" w:rsidRDefault="00112AF8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Provides medical documents to be sent to patients</w:t>
      </w:r>
    </w:p>
    <w:p w14:paraId="3F470255" w14:textId="36BF431D" w:rsidR="00112AF8" w:rsidRDefault="00112AF8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Manage online payments</w:t>
      </w:r>
    </w:p>
    <w:p w14:paraId="627E852D" w14:textId="788B9F72" w:rsidR="00112AF8" w:rsidRPr="003605EF" w:rsidRDefault="00112AF8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Scheduling of appointments</w:t>
      </w:r>
    </w:p>
    <w:p w14:paraId="557075B0" w14:textId="77777777" w:rsidR="00F865A5" w:rsidRDefault="00F865A5" w:rsidP="005C449A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1E6E2DB7" w14:textId="0D4C411B" w:rsidR="00CC1F4F" w:rsidRPr="00AC0F01" w:rsidRDefault="00555454" w:rsidP="005C449A">
      <w:pPr>
        <w:pStyle w:val="NoSpacing"/>
        <w:numPr>
          <w:ilvl w:val="0"/>
          <w:numId w:val="2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Secretary</w:t>
      </w:r>
    </w:p>
    <w:p w14:paraId="1FCEBCE4" w14:textId="4E0A88F4" w:rsidR="009B679E" w:rsidRDefault="009B679E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Adding of </w:t>
      </w:r>
      <w:r w:rsidR="003605EF">
        <w:rPr>
          <w:rFonts w:ascii="Arial" w:hAnsi="Arial" w:cs="Arial"/>
          <w:bCs/>
          <w:sz w:val="24"/>
          <w:szCs w:val="24"/>
        </w:rPr>
        <w:t>patient’s information</w:t>
      </w:r>
    </w:p>
    <w:p w14:paraId="61EDD60F" w14:textId="1B3FF89D" w:rsidR="009B679E" w:rsidRDefault="009B679E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Checking of </w:t>
      </w:r>
      <w:r w:rsidR="00112AF8">
        <w:rPr>
          <w:rFonts w:ascii="Arial" w:hAnsi="Arial" w:cs="Arial"/>
          <w:bCs/>
          <w:sz w:val="24"/>
          <w:szCs w:val="24"/>
        </w:rPr>
        <w:t>scheduled appointments</w:t>
      </w:r>
    </w:p>
    <w:p w14:paraId="29730C9C" w14:textId="1E136CDB" w:rsidR="00CC1F4F" w:rsidRDefault="009B679E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Printing of receipt</w:t>
      </w:r>
      <w:r w:rsidR="00112AF8">
        <w:rPr>
          <w:rFonts w:ascii="Arial" w:hAnsi="Arial" w:cs="Arial"/>
          <w:bCs/>
          <w:sz w:val="24"/>
          <w:szCs w:val="24"/>
        </w:rPr>
        <w:t>s</w:t>
      </w:r>
    </w:p>
    <w:p w14:paraId="11A0B290" w14:textId="469323F7" w:rsidR="00D5289C" w:rsidRPr="009B679E" w:rsidRDefault="00112AF8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Notify patient’s appointment status</w:t>
      </w:r>
    </w:p>
    <w:p w14:paraId="3DB77E4F" w14:textId="166BA24A" w:rsidR="00CC1F4F" w:rsidRPr="00112AF8" w:rsidRDefault="00112AF8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iCs/>
          <w:sz w:val="24"/>
          <w:szCs w:val="24"/>
        </w:rPr>
      </w:pPr>
      <w:r w:rsidRPr="00112AF8">
        <w:rPr>
          <w:rFonts w:ascii="Arial" w:hAnsi="Arial" w:cs="Arial"/>
          <w:bCs/>
          <w:iCs/>
          <w:sz w:val="24"/>
          <w:szCs w:val="24"/>
        </w:rPr>
        <w:t>Receive online appointments</w:t>
      </w:r>
    </w:p>
    <w:p w14:paraId="43757B09" w14:textId="77777777" w:rsidR="00CC1F4F" w:rsidRDefault="00CC1F4F" w:rsidP="005C449A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4AB24171" w14:textId="559A6423" w:rsidR="00AC178A" w:rsidRPr="00AC0F01" w:rsidRDefault="008C35A6" w:rsidP="005C449A">
      <w:pPr>
        <w:pStyle w:val="NoSpacing"/>
        <w:numPr>
          <w:ilvl w:val="0"/>
          <w:numId w:val="2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Patients </w:t>
      </w:r>
    </w:p>
    <w:p w14:paraId="1B5F176A" w14:textId="0DBC630F" w:rsidR="00AC178A" w:rsidRDefault="00112AF8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Create account that can upload past medical</w:t>
      </w:r>
      <w:r w:rsidR="00263037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information upon registration</w:t>
      </w:r>
    </w:p>
    <w:p w14:paraId="0F30FCF6" w14:textId="03120888" w:rsidR="008C35A6" w:rsidRDefault="008C35A6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Update personal information</w:t>
      </w:r>
    </w:p>
    <w:p w14:paraId="71F5FB6F" w14:textId="609B7ECC" w:rsidR="00263037" w:rsidRDefault="00422289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Check</w:t>
      </w:r>
      <w:r w:rsidR="00112AF8">
        <w:rPr>
          <w:rFonts w:ascii="Arial" w:hAnsi="Arial" w:cs="Arial"/>
          <w:bCs/>
          <w:sz w:val="24"/>
          <w:szCs w:val="24"/>
        </w:rPr>
        <w:t xml:space="preserve"> and receive via Gmail and SMS</w:t>
      </w:r>
      <w:r>
        <w:rPr>
          <w:rFonts w:ascii="Arial" w:hAnsi="Arial" w:cs="Arial"/>
          <w:bCs/>
          <w:sz w:val="24"/>
          <w:szCs w:val="24"/>
        </w:rPr>
        <w:t xml:space="preserve"> for the status of</w:t>
      </w:r>
      <w:r w:rsidR="00112AF8">
        <w:rPr>
          <w:rFonts w:ascii="Arial" w:hAnsi="Arial" w:cs="Arial"/>
          <w:bCs/>
          <w:sz w:val="24"/>
          <w:szCs w:val="24"/>
        </w:rPr>
        <w:t xml:space="preserve"> appointment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485C4774" w14:textId="402CCDE7" w:rsidR="00112AF8" w:rsidRDefault="00112AF8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Decide </w:t>
      </w:r>
      <w:r w:rsidR="008C35A6">
        <w:rPr>
          <w:rFonts w:ascii="Arial" w:hAnsi="Arial" w:cs="Arial"/>
          <w:bCs/>
          <w:sz w:val="24"/>
          <w:szCs w:val="24"/>
        </w:rPr>
        <w:t>whether</w:t>
      </w:r>
      <w:r>
        <w:rPr>
          <w:rFonts w:ascii="Arial" w:hAnsi="Arial" w:cs="Arial"/>
          <w:bCs/>
          <w:sz w:val="24"/>
          <w:szCs w:val="24"/>
        </w:rPr>
        <w:t xml:space="preserve"> walk-in o</w:t>
      </w:r>
      <w:r w:rsidR="008C35A6">
        <w:rPr>
          <w:rFonts w:ascii="Arial" w:hAnsi="Arial" w:cs="Arial"/>
          <w:bCs/>
          <w:sz w:val="24"/>
          <w:szCs w:val="24"/>
        </w:rPr>
        <w:t>r</w:t>
      </w:r>
      <w:r>
        <w:rPr>
          <w:rFonts w:ascii="Arial" w:hAnsi="Arial" w:cs="Arial"/>
          <w:bCs/>
          <w:sz w:val="24"/>
          <w:szCs w:val="24"/>
        </w:rPr>
        <w:t xml:space="preserve"> via Online Check-up and Consultation</w:t>
      </w:r>
      <w:r w:rsidR="008C35A6">
        <w:rPr>
          <w:rFonts w:ascii="Arial" w:hAnsi="Arial" w:cs="Arial"/>
          <w:bCs/>
          <w:sz w:val="24"/>
          <w:szCs w:val="24"/>
        </w:rPr>
        <w:t xml:space="preserve"> using live video API</w:t>
      </w:r>
    </w:p>
    <w:p w14:paraId="606D4B05" w14:textId="5943E6D5" w:rsidR="00422289" w:rsidRDefault="00C322BE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View t</w:t>
      </w:r>
      <w:r w:rsidR="00112AF8">
        <w:rPr>
          <w:rFonts w:ascii="Arial" w:hAnsi="Arial" w:cs="Arial"/>
          <w:bCs/>
          <w:sz w:val="24"/>
          <w:szCs w:val="24"/>
        </w:rPr>
        <w:t>he medical information submitted</w:t>
      </w:r>
    </w:p>
    <w:p w14:paraId="2A1208BD" w14:textId="53175064" w:rsidR="00AC178A" w:rsidRDefault="00112AF8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iCs/>
          <w:sz w:val="24"/>
          <w:szCs w:val="24"/>
        </w:rPr>
      </w:pPr>
      <w:r w:rsidRPr="00112AF8">
        <w:rPr>
          <w:rFonts w:ascii="Arial" w:hAnsi="Arial" w:cs="Arial"/>
          <w:bCs/>
          <w:iCs/>
          <w:sz w:val="24"/>
          <w:szCs w:val="24"/>
        </w:rPr>
        <w:t>Approve and disapprove admin to see medical information</w:t>
      </w:r>
    </w:p>
    <w:p w14:paraId="4073E57E" w14:textId="19D8BE31" w:rsidR="008C35A6" w:rsidRDefault="008C35A6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View Doctor’s background information</w:t>
      </w:r>
    </w:p>
    <w:p w14:paraId="345043FC" w14:textId="21D54A0E" w:rsidR="00A66359" w:rsidRPr="00664743" w:rsidRDefault="002251E5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Decide whether the medical information will be given through Gmail or walk-in.</w:t>
      </w:r>
    </w:p>
    <w:p w14:paraId="04EC4C62" w14:textId="3504E0D4" w:rsidR="004D2EB7" w:rsidRPr="008F6C31" w:rsidRDefault="004D2EB7" w:rsidP="004D2EB7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32"/>
          <w:szCs w:val="24"/>
          <w:lang w:val="en-PH" w:eastAsia="en-PH"/>
        </w:rPr>
        <w:lastRenderedPageBreak/>
        <mc:AlternateContent>
          <mc:Choice Requires="wps">
            <w:drawing>
              <wp:inline distT="0" distB="0" distL="0" distR="0" wp14:anchorId="037AF6CD" wp14:editId="1F5ADB7C">
                <wp:extent cx="179390" cy="258762"/>
                <wp:effectExtent l="0" t="20638" r="28893" b="28892"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9390" cy="258762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BA5FEF" id="Isosceles Triangle 4" o:spid="_x0000_s1026" type="#_x0000_t5" style="width:14.15pt;height:20.3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" fillcolor="black [3213]" strokecolor="black [3213]" strokeweight="1pt">
                <w10:anchorlock/>
              </v:shape>
            </w:pict>
          </mc:Fallback>
        </mc:AlternateContent>
      </w:r>
      <w:r w:rsidR="003F26D8">
        <w:rPr>
          <w:rFonts w:ascii="Arial" w:hAnsi="Arial" w:cs="Arial"/>
          <w:b/>
          <w:bCs/>
          <w:sz w:val="32"/>
          <w:szCs w:val="24"/>
        </w:rPr>
        <w:t>PANEL’S SUGGESTIONS</w:t>
      </w:r>
      <w:r w:rsidRPr="00DB10ED">
        <w:rPr>
          <w:rFonts w:ascii="Arial" w:hAnsi="Arial" w:cs="Arial"/>
          <w:b/>
          <w:bCs/>
          <w:sz w:val="32"/>
          <w:szCs w:val="24"/>
        </w:rPr>
        <w:t>:</w:t>
      </w:r>
    </w:p>
    <w:p w14:paraId="783B0A2A" w14:textId="77777777" w:rsidR="004D2EB7" w:rsidRDefault="004D2EB7" w:rsidP="004D2EB7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0C01E0CD" w14:textId="77777777" w:rsidR="004D2EB7" w:rsidRDefault="004D2EB7" w:rsidP="004D2EB7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3F19CF8C" w14:textId="1C485BF5" w:rsidR="004D2EB7" w:rsidRPr="00AC0F01" w:rsidRDefault="00E323C3" w:rsidP="004D2EB7">
      <w:pPr>
        <w:pStyle w:val="NoSpacing"/>
        <w:numPr>
          <w:ilvl w:val="0"/>
          <w:numId w:val="2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SIR </w:t>
      </w:r>
      <w:r w:rsidR="008F6C31">
        <w:rPr>
          <w:rFonts w:ascii="Arial" w:hAnsi="Arial" w:cs="Arial"/>
          <w:b/>
          <w:bCs/>
          <w:sz w:val="24"/>
          <w:szCs w:val="24"/>
        </w:rPr>
        <w:t>WILFRED PINE</w:t>
      </w:r>
    </w:p>
    <w:p w14:paraId="04B9E372" w14:textId="787ED268" w:rsidR="00C22E43" w:rsidRDefault="008F6C31" w:rsidP="008F6C31">
      <w:pPr>
        <w:pStyle w:val="NoSpacing"/>
        <w:numPr>
          <w:ilvl w:val="0"/>
          <w:numId w:val="24"/>
        </w:numPr>
        <w:ind w:left="1134"/>
        <w:jc w:val="both"/>
        <w:rPr>
          <w:ins w:id="20" w:author="dezza" w:date="2022-02-21T16:37:00Z"/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Add more features</w:t>
      </w:r>
    </w:p>
    <w:p w14:paraId="76D8EE49" w14:textId="77777777" w:rsidR="00C778D8" w:rsidRDefault="00C778D8" w:rsidP="008F6C31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</w:p>
    <w:p w14:paraId="345ADD5D" w14:textId="77777777" w:rsidR="002251E5" w:rsidRPr="008F6C31" w:rsidRDefault="002251E5" w:rsidP="002251E5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2BE5B047" w14:textId="63210166" w:rsidR="00E323C3" w:rsidRPr="00AC0F01" w:rsidRDefault="00E323C3" w:rsidP="00E323C3">
      <w:pPr>
        <w:pStyle w:val="NoSpacing"/>
        <w:numPr>
          <w:ilvl w:val="0"/>
          <w:numId w:val="2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SIR </w:t>
      </w:r>
      <w:r w:rsidR="008F6C31">
        <w:rPr>
          <w:rFonts w:ascii="Arial" w:hAnsi="Arial" w:cs="Arial"/>
          <w:b/>
          <w:bCs/>
          <w:sz w:val="24"/>
          <w:szCs w:val="24"/>
        </w:rPr>
        <w:t>ELMER FESTIJO</w:t>
      </w:r>
      <w:r w:rsidR="002251E5">
        <w:rPr>
          <w:rFonts w:ascii="Arial" w:hAnsi="Arial" w:cs="Arial"/>
          <w:b/>
          <w:bCs/>
          <w:sz w:val="24"/>
          <w:szCs w:val="24"/>
        </w:rPr>
        <w:t>, MSIT</w:t>
      </w:r>
    </w:p>
    <w:p w14:paraId="77801D9D" w14:textId="718FD241" w:rsidR="00F865A5" w:rsidRDefault="008F6C31" w:rsidP="008F6C31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Add security for access of medical information of patients</w:t>
      </w:r>
    </w:p>
    <w:p w14:paraId="35820891" w14:textId="00D0C8FE" w:rsidR="002251E5" w:rsidRDefault="002251E5" w:rsidP="008F6C31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Add terms of agreement and condition upon registration of patients</w:t>
      </w:r>
    </w:p>
    <w:p w14:paraId="75E2DACB" w14:textId="31DCE422" w:rsidR="00F16B35" w:rsidRPr="00F861D9" w:rsidRDefault="00F16B35" w:rsidP="008F6C31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 w:rsidRPr="00F861D9">
        <w:rPr>
          <w:rFonts w:ascii="Arial" w:hAnsi="Arial" w:cs="Arial"/>
          <w:bCs/>
          <w:sz w:val="24"/>
          <w:szCs w:val="24"/>
        </w:rPr>
        <w:t>Check the security of the API to be used</w:t>
      </w:r>
    </w:p>
    <w:p w14:paraId="0228BDA7" w14:textId="2B91CFAC" w:rsidR="00F16B35" w:rsidRPr="00F861D9" w:rsidRDefault="00F16B35" w:rsidP="008F6C31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 w:rsidRPr="00F861D9">
        <w:rPr>
          <w:rFonts w:ascii="Arial" w:hAnsi="Arial" w:cs="Arial"/>
          <w:bCs/>
          <w:sz w:val="24"/>
          <w:szCs w:val="24"/>
        </w:rPr>
        <w:t>Include more payment method</w:t>
      </w:r>
    </w:p>
    <w:p w14:paraId="75DC9D77" w14:textId="42D7C1F4" w:rsidR="00F16B35" w:rsidRDefault="00F16B35" w:rsidP="008F6C31">
      <w:pPr>
        <w:pStyle w:val="NoSpacing"/>
        <w:numPr>
          <w:ilvl w:val="0"/>
          <w:numId w:val="24"/>
        </w:numPr>
        <w:ind w:left="1134"/>
        <w:jc w:val="both"/>
        <w:rPr>
          <w:ins w:id="21" w:author="dezza" w:date="2022-02-21T16:37:00Z"/>
          <w:rFonts w:ascii="Arial" w:hAnsi="Arial" w:cs="Arial"/>
          <w:bCs/>
          <w:sz w:val="24"/>
          <w:szCs w:val="24"/>
        </w:rPr>
      </w:pPr>
      <w:r w:rsidRPr="00F861D9">
        <w:rPr>
          <w:rFonts w:ascii="Arial" w:hAnsi="Arial" w:cs="Arial"/>
          <w:bCs/>
          <w:sz w:val="24"/>
          <w:szCs w:val="24"/>
        </w:rPr>
        <w:t>Make s</w:t>
      </w:r>
      <w:r w:rsidR="00386B68" w:rsidRPr="00F861D9">
        <w:rPr>
          <w:rFonts w:ascii="Arial" w:hAnsi="Arial" w:cs="Arial"/>
          <w:bCs/>
          <w:sz w:val="24"/>
          <w:szCs w:val="24"/>
        </w:rPr>
        <w:t>ure the security is safe because the client is not only a hospital</w:t>
      </w:r>
    </w:p>
    <w:p w14:paraId="097F61D5" w14:textId="77777777" w:rsidR="00C778D8" w:rsidRPr="00F861D9" w:rsidRDefault="00C778D8" w:rsidP="008F6C31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</w:p>
    <w:p w14:paraId="08FD1A0F" w14:textId="77777777" w:rsidR="00F865A5" w:rsidRDefault="00F865A5" w:rsidP="005C449A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1D396C6C" w14:textId="409CE144" w:rsidR="00D87E62" w:rsidRPr="00AC0F01" w:rsidRDefault="006478DD" w:rsidP="00D87E62">
      <w:pPr>
        <w:pStyle w:val="NoSpacing"/>
        <w:numPr>
          <w:ilvl w:val="0"/>
          <w:numId w:val="2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MA’AM </w:t>
      </w:r>
      <w:r w:rsidR="004B1D64">
        <w:rPr>
          <w:rFonts w:ascii="Arial" w:hAnsi="Arial" w:cs="Arial"/>
          <w:b/>
          <w:bCs/>
          <w:sz w:val="24"/>
          <w:szCs w:val="24"/>
        </w:rPr>
        <w:t>REGINE MACHETE</w:t>
      </w:r>
      <w:r w:rsidR="002251E5">
        <w:rPr>
          <w:rFonts w:ascii="Arial" w:hAnsi="Arial" w:cs="Arial"/>
          <w:b/>
          <w:bCs/>
          <w:sz w:val="24"/>
          <w:szCs w:val="24"/>
        </w:rPr>
        <w:t>, MIT</w:t>
      </w:r>
    </w:p>
    <w:p w14:paraId="6D6831E1" w14:textId="7802F8B7" w:rsidR="00D87E62" w:rsidRDefault="008F6C31" w:rsidP="008F6C31">
      <w:pPr>
        <w:pStyle w:val="NoSpacing"/>
        <w:numPr>
          <w:ilvl w:val="0"/>
          <w:numId w:val="24"/>
        </w:numPr>
        <w:ind w:left="1134"/>
        <w:jc w:val="both"/>
        <w:rPr>
          <w:ins w:id="22" w:author="dezza" w:date="2022-02-21T16:37:00Z"/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Propose the features to the client and also </w:t>
      </w:r>
      <w:r w:rsidR="004B1D64">
        <w:rPr>
          <w:rFonts w:ascii="Arial" w:hAnsi="Arial" w:cs="Arial"/>
          <w:bCs/>
          <w:sz w:val="24"/>
          <w:szCs w:val="24"/>
        </w:rPr>
        <w:t>ask for their suggested features to add on the system’s function</w:t>
      </w:r>
    </w:p>
    <w:p w14:paraId="49096529" w14:textId="77777777" w:rsidR="00C778D8" w:rsidRDefault="00C778D8" w:rsidP="008F6C31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</w:p>
    <w:p w14:paraId="250C6D3B" w14:textId="77777777" w:rsidR="002251E5" w:rsidRPr="008F6C31" w:rsidRDefault="002251E5" w:rsidP="002251E5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35DE232F" w14:textId="69D7DD4E" w:rsidR="00D87E62" w:rsidRPr="00AC0F01" w:rsidRDefault="006478DD" w:rsidP="00D87E62">
      <w:pPr>
        <w:pStyle w:val="NoSpacing"/>
        <w:numPr>
          <w:ilvl w:val="0"/>
          <w:numId w:val="2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MA’AM </w:t>
      </w:r>
      <w:r w:rsidR="002251E5">
        <w:rPr>
          <w:rFonts w:ascii="Arial" w:hAnsi="Arial" w:cs="Arial"/>
          <w:b/>
          <w:bCs/>
          <w:sz w:val="24"/>
          <w:szCs w:val="24"/>
        </w:rPr>
        <w:t>DEZZA MARIE M. MAGSINO, MSIT</w:t>
      </w:r>
    </w:p>
    <w:p w14:paraId="70DD550A" w14:textId="77169BAE" w:rsidR="00F865A5" w:rsidRDefault="002251E5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Revision of title</w:t>
      </w:r>
    </w:p>
    <w:p w14:paraId="4A12459C" w14:textId="264BA174" w:rsidR="00F47261" w:rsidRDefault="00F47261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Online payments based on online checkups, </w:t>
      </w:r>
    </w:p>
    <w:p w14:paraId="0443561F" w14:textId="36A18D78" w:rsidR="00F47261" w:rsidRPr="00F861D9" w:rsidRDefault="00F47261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  <w:r w:rsidRPr="00F861D9">
        <w:rPr>
          <w:rFonts w:ascii="Arial" w:hAnsi="Arial" w:cs="Arial"/>
          <w:bCs/>
          <w:sz w:val="24"/>
          <w:szCs w:val="24"/>
        </w:rPr>
        <w:t>List of overall features</w:t>
      </w:r>
    </w:p>
    <w:p w14:paraId="6FA8B7D6" w14:textId="7B8854C3" w:rsidR="00F47261" w:rsidRDefault="00F47261" w:rsidP="005C449A">
      <w:pPr>
        <w:pStyle w:val="NoSpacing"/>
        <w:numPr>
          <w:ilvl w:val="0"/>
          <w:numId w:val="24"/>
        </w:numPr>
        <w:ind w:left="1134"/>
        <w:jc w:val="both"/>
        <w:rPr>
          <w:ins w:id="23" w:author="dezza" w:date="2022-02-21T16:37:00Z"/>
          <w:rFonts w:ascii="Arial" w:hAnsi="Arial" w:cs="Arial"/>
          <w:bCs/>
          <w:sz w:val="24"/>
          <w:szCs w:val="24"/>
        </w:rPr>
      </w:pPr>
      <w:r w:rsidRPr="00F861D9">
        <w:rPr>
          <w:rFonts w:ascii="Arial" w:hAnsi="Arial" w:cs="Arial"/>
          <w:bCs/>
          <w:sz w:val="24"/>
          <w:szCs w:val="24"/>
        </w:rPr>
        <w:t>All appointments should be considered in the machine learning</w:t>
      </w:r>
    </w:p>
    <w:p w14:paraId="087AC445" w14:textId="77777777" w:rsidR="00C778D8" w:rsidRPr="00F861D9" w:rsidRDefault="00C778D8" w:rsidP="005C449A">
      <w:pPr>
        <w:pStyle w:val="NoSpacing"/>
        <w:numPr>
          <w:ilvl w:val="0"/>
          <w:numId w:val="24"/>
        </w:numPr>
        <w:ind w:left="1134"/>
        <w:jc w:val="both"/>
        <w:rPr>
          <w:rFonts w:ascii="Arial" w:hAnsi="Arial" w:cs="Arial"/>
          <w:bCs/>
          <w:sz w:val="24"/>
          <w:szCs w:val="24"/>
        </w:rPr>
      </w:pPr>
    </w:p>
    <w:p w14:paraId="395F64BD" w14:textId="7E624FD0" w:rsidR="002251E5" w:rsidRDefault="002251E5" w:rsidP="002251E5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353BE847" w14:textId="77777777" w:rsidR="00664743" w:rsidRDefault="00664743" w:rsidP="00664743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7382E58F" w14:textId="5C44BB13" w:rsidR="00A60C09" w:rsidRDefault="00664743" w:rsidP="00A60C09">
      <w:pPr>
        <w:pStyle w:val="NoSpacing"/>
        <w:numPr>
          <w:ilvl w:val="0"/>
          <w:numId w:val="25"/>
        </w:numPr>
        <w:jc w:val="both"/>
        <w:rPr>
          <w:rFonts w:ascii="Arial" w:hAnsi="Arial" w:cs="Arial"/>
          <w:b/>
          <w:sz w:val="24"/>
          <w:szCs w:val="24"/>
        </w:rPr>
      </w:pPr>
      <w:r w:rsidRPr="00664743">
        <w:rPr>
          <w:rFonts w:ascii="Arial" w:hAnsi="Arial" w:cs="Arial"/>
          <w:b/>
          <w:sz w:val="24"/>
          <w:szCs w:val="24"/>
        </w:rPr>
        <w:t>SIR FRANKLIN G. LOPEZ, MBA, MIT</w:t>
      </w:r>
    </w:p>
    <w:p w14:paraId="53C99FF1" w14:textId="3284CB67" w:rsidR="00664743" w:rsidRDefault="00664743" w:rsidP="00664743">
      <w:pPr>
        <w:pStyle w:val="NoSpacing"/>
        <w:numPr>
          <w:ilvl w:val="0"/>
          <w:numId w:val="24"/>
        </w:numPr>
        <w:jc w:val="both"/>
        <w:rPr>
          <w:ins w:id="24" w:author="dezza" w:date="2022-02-21T16:37:00Z"/>
          <w:rFonts w:ascii="Arial" w:hAnsi="Arial" w:cs="Arial"/>
          <w:bCs/>
          <w:sz w:val="24"/>
          <w:szCs w:val="24"/>
        </w:rPr>
      </w:pPr>
      <w:r w:rsidRPr="00664743">
        <w:rPr>
          <w:rFonts w:ascii="Arial" w:hAnsi="Arial" w:cs="Arial"/>
          <w:bCs/>
          <w:sz w:val="24"/>
          <w:szCs w:val="24"/>
        </w:rPr>
        <w:t>If this proposal has been approved by the client, then go with the development</w:t>
      </w:r>
    </w:p>
    <w:p w14:paraId="6287A986" w14:textId="77777777" w:rsidR="00C778D8" w:rsidRPr="00664743" w:rsidRDefault="00C778D8" w:rsidP="00664743">
      <w:pPr>
        <w:pStyle w:val="NoSpacing"/>
        <w:numPr>
          <w:ilvl w:val="0"/>
          <w:numId w:val="24"/>
        </w:numPr>
        <w:jc w:val="both"/>
        <w:rPr>
          <w:rFonts w:ascii="Arial" w:hAnsi="Arial" w:cs="Arial"/>
          <w:bCs/>
          <w:sz w:val="24"/>
          <w:szCs w:val="24"/>
        </w:rPr>
      </w:pPr>
    </w:p>
    <w:p w14:paraId="3E0996AC" w14:textId="77777777" w:rsidR="002251E5" w:rsidRPr="002251E5" w:rsidRDefault="002251E5" w:rsidP="002251E5">
      <w:pPr>
        <w:pStyle w:val="NoSpacing"/>
        <w:ind w:left="1134"/>
        <w:jc w:val="both"/>
        <w:rPr>
          <w:rFonts w:ascii="Arial" w:hAnsi="Arial" w:cs="Arial"/>
          <w:bCs/>
          <w:sz w:val="24"/>
          <w:szCs w:val="24"/>
        </w:rPr>
      </w:pPr>
    </w:p>
    <w:p w14:paraId="7614452F" w14:textId="53C2E915" w:rsidR="00F865A5" w:rsidRDefault="0000695F" w:rsidP="0000695F">
      <w:pPr>
        <w:pStyle w:val="NoSpacing"/>
        <w:ind w:left="142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val="en-PH" w:eastAsia="en-PH"/>
        </w:rPr>
        <mc:AlternateContent>
          <mc:Choice Requires="wps">
            <w:drawing>
              <wp:inline distT="0" distB="0" distL="0" distR="0" wp14:anchorId="1D4080E5" wp14:editId="79F4F48F">
                <wp:extent cx="5594350" cy="2387600"/>
                <wp:effectExtent l="0" t="0" r="25400" b="1270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0" cy="238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B854" w14:textId="77777777" w:rsidR="003C27C2" w:rsidRDefault="00BE6578" w:rsidP="003C27C2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SIR JOHN EDGAR S. ANTHONY – Dean of CCS</w:t>
                            </w:r>
                          </w:p>
                          <w:p w14:paraId="57F3753F" w14:textId="049B1772" w:rsidR="00732519" w:rsidRDefault="00732519" w:rsidP="00F921EF">
                            <w:pPr>
                              <w:pStyle w:val="NoSpacing"/>
                              <w:ind w:left="851"/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F0BEE8D" w14:textId="61856D9E" w:rsidR="0000695F" w:rsidRDefault="006409FB" w:rsidP="006409FB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Inclusion of 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D4080E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40.5pt;height:18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" fillcolor="white [3201]" strokeweight=".5pt">
                <v:textbox>
                  <w:txbxContent>
                    <w:p w14:paraId="399EB854" w14:textId="77777777" w:rsidR="003C27C2" w:rsidRDefault="00BE6578" w:rsidP="003C27C2">
                      <w:pPr>
                        <w:pStyle w:val="NoSpacing"/>
                        <w:numPr>
                          <w:ilvl w:val="0"/>
                          <w:numId w:val="25"/>
                        </w:numPr>
                        <w:ind w:left="426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SIR JOHN EDGAR S. ANTHONY – Dean of CCS</w:t>
                      </w:r>
                    </w:p>
                    <w:p w14:paraId="57F3753F" w14:textId="049B1772" w:rsidR="00732519" w:rsidRDefault="00732519" w:rsidP="00F921EF">
                      <w:pPr>
                        <w:pStyle w:val="NoSpacing"/>
                        <w:ind w:left="851"/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3F0BEE8D" w14:textId="61856D9E" w:rsidR="0000695F" w:rsidRDefault="006409FB" w:rsidP="006409FB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>Inclusion of machine learning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FBEB56" w14:textId="77777777" w:rsidR="00402B92" w:rsidRDefault="00402B92" w:rsidP="0000695F">
      <w:pPr>
        <w:pStyle w:val="NoSpacing"/>
        <w:ind w:left="142"/>
        <w:jc w:val="both"/>
        <w:rPr>
          <w:rFonts w:ascii="Arial" w:hAnsi="Arial" w:cs="Arial"/>
          <w:bCs/>
          <w:sz w:val="24"/>
          <w:szCs w:val="24"/>
        </w:rPr>
      </w:pPr>
    </w:p>
    <w:p w14:paraId="157FE2B0" w14:textId="0A0D2A6B" w:rsidR="00402B92" w:rsidRDefault="00402B92" w:rsidP="0000695F">
      <w:pPr>
        <w:pStyle w:val="NoSpacing"/>
        <w:ind w:left="142"/>
        <w:jc w:val="both"/>
        <w:rPr>
          <w:rFonts w:ascii="Arial" w:hAnsi="Arial" w:cs="Arial"/>
          <w:bCs/>
          <w:sz w:val="24"/>
          <w:szCs w:val="24"/>
        </w:rPr>
      </w:pPr>
    </w:p>
    <w:p w14:paraId="4F20253C" w14:textId="77777777" w:rsidR="00950DCB" w:rsidRDefault="00950DCB" w:rsidP="005C449A">
      <w:pPr>
        <w:pStyle w:val="NoSpacing"/>
        <w:jc w:val="both"/>
        <w:rPr>
          <w:rFonts w:ascii="Arial" w:hAnsi="Arial" w:cs="Arial"/>
          <w:bCs/>
          <w:sz w:val="24"/>
          <w:szCs w:val="24"/>
        </w:rPr>
      </w:pPr>
    </w:p>
    <w:p w14:paraId="1398D2CD" w14:textId="7B3A526A" w:rsidR="00C778D8" w:rsidRDefault="00C778D8" w:rsidP="002A2DEE">
      <w:pPr>
        <w:pStyle w:val="NoSpacing"/>
        <w:jc w:val="both"/>
        <w:rPr>
          <w:ins w:id="25" w:author="dezza" w:date="2022-02-21T16:37:00Z"/>
          <w:rFonts w:ascii="Arial" w:hAnsi="Arial" w:cs="Arial"/>
          <w:bCs/>
          <w:sz w:val="24"/>
          <w:szCs w:val="24"/>
        </w:rPr>
      </w:pPr>
    </w:p>
    <w:p w14:paraId="3746BE23" w14:textId="77777777" w:rsidR="00C778D8" w:rsidRPr="00C778D8" w:rsidRDefault="00C778D8" w:rsidP="00C778D8">
      <w:pPr>
        <w:pStyle w:val="NoSpacing"/>
        <w:jc w:val="both"/>
        <w:rPr>
          <w:ins w:id="26" w:author="dezza" w:date="2022-02-21T16:37:00Z"/>
          <w:rPrChange w:id="27" w:author="dezza" w:date="2022-02-21T16:37:00Z">
            <w:rPr>
              <w:ins w:id="28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</w:pPr>
    </w:p>
    <w:p w14:paraId="7FA666D4" w14:textId="77777777" w:rsidR="00C778D8" w:rsidRPr="00C778D8" w:rsidRDefault="00C778D8">
      <w:pPr>
        <w:rPr>
          <w:ins w:id="29" w:author="dezza" w:date="2022-02-21T16:37:00Z"/>
          <w:rPrChange w:id="30" w:author="dezza" w:date="2022-02-21T16:37:00Z">
            <w:rPr>
              <w:ins w:id="31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32" w:author="dezza" w:date="2022-02-21T16:37:00Z">
          <w:pPr>
            <w:pStyle w:val="NoSpacing"/>
            <w:jc w:val="both"/>
          </w:pPr>
        </w:pPrChange>
      </w:pPr>
    </w:p>
    <w:p w14:paraId="4BBBE667" w14:textId="77777777" w:rsidR="00C778D8" w:rsidRPr="00C778D8" w:rsidRDefault="00C778D8">
      <w:pPr>
        <w:rPr>
          <w:ins w:id="33" w:author="dezza" w:date="2022-02-21T16:37:00Z"/>
          <w:rPrChange w:id="34" w:author="dezza" w:date="2022-02-21T16:37:00Z">
            <w:rPr>
              <w:ins w:id="35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36" w:author="dezza" w:date="2022-02-21T16:37:00Z">
          <w:pPr>
            <w:pStyle w:val="NoSpacing"/>
            <w:jc w:val="both"/>
          </w:pPr>
        </w:pPrChange>
      </w:pPr>
    </w:p>
    <w:p w14:paraId="6FFBF6FC" w14:textId="77777777" w:rsidR="00C778D8" w:rsidRPr="00C778D8" w:rsidRDefault="00C778D8">
      <w:pPr>
        <w:rPr>
          <w:ins w:id="37" w:author="dezza" w:date="2022-02-21T16:37:00Z"/>
          <w:rPrChange w:id="38" w:author="dezza" w:date="2022-02-21T16:37:00Z">
            <w:rPr>
              <w:ins w:id="39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40" w:author="dezza" w:date="2022-02-21T16:37:00Z">
          <w:pPr>
            <w:pStyle w:val="NoSpacing"/>
            <w:jc w:val="both"/>
          </w:pPr>
        </w:pPrChange>
      </w:pPr>
    </w:p>
    <w:p w14:paraId="7CB1BD07" w14:textId="77777777" w:rsidR="00C778D8" w:rsidRPr="00C778D8" w:rsidRDefault="00C778D8">
      <w:pPr>
        <w:rPr>
          <w:ins w:id="41" w:author="dezza" w:date="2022-02-21T16:37:00Z"/>
          <w:rPrChange w:id="42" w:author="dezza" w:date="2022-02-21T16:37:00Z">
            <w:rPr>
              <w:ins w:id="43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44" w:author="dezza" w:date="2022-02-21T16:37:00Z">
          <w:pPr>
            <w:pStyle w:val="NoSpacing"/>
            <w:jc w:val="both"/>
          </w:pPr>
        </w:pPrChange>
      </w:pPr>
    </w:p>
    <w:p w14:paraId="28924D2B" w14:textId="77777777" w:rsidR="00C778D8" w:rsidRPr="00C778D8" w:rsidRDefault="00C778D8" w:rsidP="00C778D8">
      <w:pPr>
        <w:pStyle w:val="NoSpacing"/>
        <w:jc w:val="both"/>
        <w:rPr>
          <w:ins w:id="45" w:author="dezza" w:date="2022-02-21T16:37:00Z"/>
          <w:rPrChange w:id="46" w:author="dezza" w:date="2022-02-21T16:37:00Z">
            <w:rPr>
              <w:ins w:id="47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</w:pPr>
    </w:p>
    <w:p w14:paraId="1A290C06" w14:textId="77777777" w:rsidR="00C778D8" w:rsidRPr="00C778D8" w:rsidRDefault="00C778D8">
      <w:pPr>
        <w:rPr>
          <w:ins w:id="48" w:author="dezza" w:date="2022-02-21T16:37:00Z"/>
          <w:rPrChange w:id="49" w:author="dezza" w:date="2022-02-21T16:37:00Z">
            <w:rPr>
              <w:ins w:id="50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51" w:author="dezza" w:date="2022-02-21T16:37:00Z">
          <w:pPr>
            <w:pStyle w:val="NoSpacing"/>
            <w:jc w:val="both"/>
          </w:pPr>
        </w:pPrChange>
      </w:pPr>
    </w:p>
    <w:p w14:paraId="404D5AEB" w14:textId="77777777" w:rsidR="00C778D8" w:rsidRPr="00C778D8" w:rsidRDefault="00C778D8">
      <w:pPr>
        <w:rPr>
          <w:ins w:id="52" w:author="dezza" w:date="2022-02-21T16:37:00Z"/>
          <w:rPrChange w:id="53" w:author="dezza" w:date="2022-02-21T16:37:00Z">
            <w:rPr>
              <w:ins w:id="54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55" w:author="dezza" w:date="2022-02-21T16:37:00Z">
          <w:pPr>
            <w:pStyle w:val="NoSpacing"/>
            <w:jc w:val="both"/>
          </w:pPr>
        </w:pPrChange>
      </w:pPr>
    </w:p>
    <w:p w14:paraId="5C52DF62" w14:textId="77777777" w:rsidR="00C778D8" w:rsidRPr="00C778D8" w:rsidRDefault="00C778D8">
      <w:pPr>
        <w:rPr>
          <w:ins w:id="56" w:author="dezza" w:date="2022-02-21T16:37:00Z"/>
          <w:rPrChange w:id="57" w:author="dezza" w:date="2022-02-21T16:37:00Z">
            <w:rPr>
              <w:ins w:id="58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59" w:author="dezza" w:date="2022-02-21T16:37:00Z">
          <w:pPr>
            <w:pStyle w:val="NoSpacing"/>
            <w:jc w:val="both"/>
          </w:pPr>
        </w:pPrChange>
      </w:pPr>
    </w:p>
    <w:p w14:paraId="18874CF3" w14:textId="77777777" w:rsidR="00C778D8" w:rsidRPr="00C778D8" w:rsidRDefault="00C778D8">
      <w:pPr>
        <w:rPr>
          <w:ins w:id="60" w:author="dezza" w:date="2022-02-21T16:37:00Z"/>
          <w:rPrChange w:id="61" w:author="dezza" w:date="2022-02-21T16:37:00Z">
            <w:rPr>
              <w:ins w:id="62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63" w:author="dezza" w:date="2022-02-21T16:37:00Z">
          <w:pPr>
            <w:pStyle w:val="NoSpacing"/>
            <w:jc w:val="both"/>
          </w:pPr>
        </w:pPrChange>
      </w:pPr>
    </w:p>
    <w:p w14:paraId="1EF97A8C" w14:textId="77777777" w:rsidR="00C778D8" w:rsidRPr="00C778D8" w:rsidRDefault="00C778D8">
      <w:pPr>
        <w:rPr>
          <w:ins w:id="64" w:author="dezza" w:date="2022-02-21T16:37:00Z"/>
          <w:rPrChange w:id="65" w:author="dezza" w:date="2022-02-21T16:37:00Z">
            <w:rPr>
              <w:ins w:id="66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67" w:author="dezza" w:date="2022-02-21T16:37:00Z">
          <w:pPr>
            <w:pStyle w:val="NoSpacing"/>
            <w:jc w:val="both"/>
          </w:pPr>
        </w:pPrChange>
      </w:pPr>
    </w:p>
    <w:p w14:paraId="7F9AD833" w14:textId="77777777" w:rsidR="00C778D8" w:rsidRPr="00C778D8" w:rsidRDefault="00C778D8">
      <w:pPr>
        <w:rPr>
          <w:ins w:id="68" w:author="dezza" w:date="2022-02-21T16:37:00Z"/>
          <w:rPrChange w:id="69" w:author="dezza" w:date="2022-02-21T16:37:00Z">
            <w:rPr>
              <w:ins w:id="70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71" w:author="dezza" w:date="2022-02-21T16:37:00Z">
          <w:pPr>
            <w:pStyle w:val="NoSpacing"/>
            <w:jc w:val="both"/>
          </w:pPr>
        </w:pPrChange>
      </w:pPr>
    </w:p>
    <w:p w14:paraId="2CDAFA5F" w14:textId="77777777" w:rsidR="00C778D8" w:rsidRPr="00C778D8" w:rsidRDefault="00C778D8">
      <w:pPr>
        <w:rPr>
          <w:ins w:id="72" w:author="dezza" w:date="2022-02-21T16:37:00Z"/>
          <w:rPrChange w:id="73" w:author="dezza" w:date="2022-02-21T16:37:00Z">
            <w:rPr>
              <w:ins w:id="74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75" w:author="dezza" w:date="2022-02-21T16:37:00Z">
          <w:pPr>
            <w:pStyle w:val="NoSpacing"/>
            <w:jc w:val="both"/>
          </w:pPr>
        </w:pPrChange>
      </w:pPr>
    </w:p>
    <w:p w14:paraId="5E79BB9D" w14:textId="77777777" w:rsidR="00C778D8" w:rsidRPr="00C778D8" w:rsidRDefault="00C778D8">
      <w:pPr>
        <w:rPr>
          <w:ins w:id="76" w:author="dezza" w:date="2022-02-21T16:37:00Z"/>
          <w:rPrChange w:id="77" w:author="dezza" w:date="2022-02-21T16:37:00Z">
            <w:rPr>
              <w:ins w:id="78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79" w:author="dezza" w:date="2022-02-21T16:37:00Z">
          <w:pPr>
            <w:pStyle w:val="NoSpacing"/>
            <w:jc w:val="both"/>
          </w:pPr>
        </w:pPrChange>
      </w:pPr>
    </w:p>
    <w:p w14:paraId="6EDADAF5" w14:textId="77777777" w:rsidR="00C778D8" w:rsidRPr="00C778D8" w:rsidRDefault="00C778D8">
      <w:pPr>
        <w:rPr>
          <w:ins w:id="80" w:author="dezza" w:date="2022-02-21T16:37:00Z"/>
          <w:rPrChange w:id="81" w:author="dezza" w:date="2022-02-21T16:37:00Z">
            <w:rPr>
              <w:ins w:id="82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83" w:author="dezza" w:date="2022-02-21T16:37:00Z">
          <w:pPr>
            <w:pStyle w:val="NoSpacing"/>
            <w:jc w:val="both"/>
          </w:pPr>
        </w:pPrChange>
      </w:pPr>
    </w:p>
    <w:p w14:paraId="207CE359" w14:textId="77777777" w:rsidR="00C778D8" w:rsidRPr="00C778D8" w:rsidRDefault="00C778D8">
      <w:pPr>
        <w:rPr>
          <w:ins w:id="84" w:author="dezza" w:date="2022-02-21T16:37:00Z"/>
          <w:rPrChange w:id="85" w:author="dezza" w:date="2022-02-21T16:37:00Z">
            <w:rPr>
              <w:ins w:id="86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87" w:author="dezza" w:date="2022-02-21T16:37:00Z">
          <w:pPr>
            <w:pStyle w:val="NoSpacing"/>
            <w:jc w:val="both"/>
          </w:pPr>
        </w:pPrChange>
      </w:pPr>
    </w:p>
    <w:p w14:paraId="6559E2D3" w14:textId="77777777" w:rsidR="00C778D8" w:rsidRPr="00C778D8" w:rsidRDefault="00C778D8">
      <w:pPr>
        <w:rPr>
          <w:ins w:id="88" w:author="dezza" w:date="2022-02-21T16:37:00Z"/>
          <w:rPrChange w:id="89" w:author="dezza" w:date="2022-02-21T16:37:00Z">
            <w:rPr>
              <w:ins w:id="90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91" w:author="dezza" w:date="2022-02-21T16:37:00Z">
          <w:pPr>
            <w:pStyle w:val="NoSpacing"/>
            <w:jc w:val="both"/>
          </w:pPr>
        </w:pPrChange>
      </w:pPr>
    </w:p>
    <w:p w14:paraId="2377E6F2" w14:textId="77777777" w:rsidR="00C778D8" w:rsidRPr="00C778D8" w:rsidRDefault="00C778D8">
      <w:pPr>
        <w:rPr>
          <w:ins w:id="92" w:author="dezza" w:date="2022-02-21T16:37:00Z"/>
          <w:rPrChange w:id="93" w:author="dezza" w:date="2022-02-21T16:37:00Z">
            <w:rPr>
              <w:ins w:id="94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95" w:author="dezza" w:date="2022-02-21T16:37:00Z">
          <w:pPr>
            <w:pStyle w:val="NoSpacing"/>
            <w:jc w:val="both"/>
          </w:pPr>
        </w:pPrChange>
      </w:pPr>
    </w:p>
    <w:p w14:paraId="3A360B58" w14:textId="77777777" w:rsidR="00C778D8" w:rsidRPr="00C778D8" w:rsidRDefault="00C778D8">
      <w:pPr>
        <w:rPr>
          <w:ins w:id="96" w:author="dezza" w:date="2022-02-21T16:37:00Z"/>
          <w:rPrChange w:id="97" w:author="dezza" w:date="2022-02-21T16:37:00Z">
            <w:rPr>
              <w:ins w:id="98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99" w:author="dezza" w:date="2022-02-21T16:37:00Z">
          <w:pPr>
            <w:pStyle w:val="NoSpacing"/>
            <w:jc w:val="both"/>
          </w:pPr>
        </w:pPrChange>
      </w:pPr>
    </w:p>
    <w:p w14:paraId="1E909560" w14:textId="77777777" w:rsidR="00C778D8" w:rsidRPr="00C778D8" w:rsidRDefault="00C778D8">
      <w:pPr>
        <w:rPr>
          <w:ins w:id="100" w:author="dezza" w:date="2022-02-21T16:37:00Z"/>
          <w:rPrChange w:id="101" w:author="dezza" w:date="2022-02-21T16:37:00Z">
            <w:rPr>
              <w:ins w:id="102" w:author="dezza" w:date="2022-02-21T16:37:00Z"/>
              <w:rFonts w:ascii="Arial" w:hAnsi="Arial" w:cs="Arial"/>
              <w:bCs/>
              <w:sz w:val="24"/>
              <w:szCs w:val="24"/>
            </w:rPr>
          </w:rPrChange>
        </w:rPr>
        <w:pPrChange w:id="103" w:author="dezza" w:date="2022-02-21T16:37:00Z">
          <w:pPr>
            <w:pStyle w:val="NoSpacing"/>
            <w:jc w:val="both"/>
          </w:pPr>
        </w:pPrChange>
      </w:pPr>
    </w:p>
    <w:p w14:paraId="07789BEE" w14:textId="2BBF516D" w:rsidR="00C778D8" w:rsidRDefault="00C778D8" w:rsidP="00C778D8">
      <w:pPr>
        <w:rPr>
          <w:ins w:id="104" w:author="dezza" w:date="2022-02-21T16:37:00Z"/>
        </w:rPr>
      </w:pPr>
    </w:p>
    <w:p w14:paraId="65A39C5C" w14:textId="50B2667D" w:rsidR="005F6484" w:rsidRDefault="00C778D8">
      <w:pPr>
        <w:tabs>
          <w:tab w:val="left" w:pos="1360"/>
        </w:tabs>
        <w:rPr>
          <w:ins w:id="105" w:author="dezza" w:date="2022-02-21T16:37:00Z"/>
        </w:rPr>
        <w:pPrChange w:id="106" w:author="dezza" w:date="2022-02-21T16:37:00Z">
          <w:pPr>
            <w:pStyle w:val="NoSpacing"/>
            <w:jc w:val="both"/>
          </w:pPr>
        </w:pPrChange>
      </w:pPr>
      <w:ins w:id="107" w:author="dezza" w:date="2022-02-21T16:37:00Z">
        <w:r>
          <w:tab/>
        </w:r>
      </w:ins>
    </w:p>
    <w:p w14:paraId="6712A6EB" w14:textId="77777777" w:rsidR="00C778D8" w:rsidRDefault="00C778D8">
      <w:pPr>
        <w:tabs>
          <w:tab w:val="left" w:pos="1360"/>
        </w:tabs>
        <w:rPr>
          <w:ins w:id="108" w:author="dezza" w:date="2022-02-21T16:37:00Z"/>
        </w:rPr>
        <w:pPrChange w:id="109" w:author="dezza" w:date="2022-02-21T16:37:00Z">
          <w:pPr>
            <w:pStyle w:val="NoSpacing"/>
            <w:jc w:val="both"/>
          </w:pPr>
        </w:pPrChange>
      </w:pPr>
    </w:p>
    <w:p w14:paraId="519A7996" w14:textId="77777777" w:rsidR="00C778D8" w:rsidRDefault="00C778D8">
      <w:pPr>
        <w:tabs>
          <w:tab w:val="left" w:pos="1360"/>
        </w:tabs>
        <w:rPr>
          <w:ins w:id="110" w:author="dezza" w:date="2022-02-21T16:37:00Z"/>
        </w:rPr>
        <w:pPrChange w:id="111" w:author="dezza" w:date="2022-02-21T16:37:00Z">
          <w:pPr>
            <w:pStyle w:val="NoSpacing"/>
            <w:jc w:val="both"/>
          </w:pPr>
        </w:pPrChange>
      </w:pPr>
    </w:p>
    <w:p w14:paraId="2E373EC5" w14:textId="77777777" w:rsidR="00C778D8" w:rsidRDefault="00C778D8">
      <w:pPr>
        <w:tabs>
          <w:tab w:val="left" w:pos="1360"/>
        </w:tabs>
        <w:rPr>
          <w:ins w:id="112" w:author="dezza" w:date="2022-02-21T16:39:00Z"/>
        </w:rPr>
        <w:pPrChange w:id="113" w:author="dezza" w:date="2022-02-21T16:37:00Z">
          <w:pPr>
            <w:pStyle w:val="NoSpacing"/>
            <w:jc w:val="both"/>
          </w:pPr>
        </w:pPrChange>
      </w:pPr>
    </w:p>
    <w:p w14:paraId="1F59F666" w14:textId="4223CC81" w:rsidR="00C778D8" w:rsidRPr="00C778D8" w:rsidRDefault="00ED5BEC">
      <w:pPr>
        <w:tabs>
          <w:tab w:val="left" w:pos="1360"/>
        </w:tabs>
        <w:rPr>
          <w:rPrChange w:id="114" w:author="dezza" w:date="2022-02-21T16:37:00Z">
            <w:rPr>
              <w:rFonts w:ascii="Arial" w:hAnsi="Arial" w:cs="Arial"/>
              <w:bCs/>
              <w:sz w:val="24"/>
              <w:szCs w:val="24"/>
            </w:rPr>
          </w:rPrChange>
        </w:rPr>
        <w:pPrChange w:id="115" w:author="dezza" w:date="2022-02-21T16:37:00Z">
          <w:pPr>
            <w:pStyle w:val="NoSpacing"/>
            <w:jc w:val="both"/>
          </w:pPr>
        </w:pPrChange>
      </w:pPr>
      <w:ins w:id="116" w:author="dezza" w:date="2022-02-21T16:41:00Z">
        <w:r>
          <w:rPr>
            <w:noProof/>
            <w:lang w:val="en-PH" w:eastAsia="en-PH"/>
          </w:rPr>
          <w:lastRenderedPageBreak/>
          <w:drawing>
            <wp:anchor distT="0" distB="0" distL="114300" distR="114300" simplePos="0" relativeHeight="251658240" behindDoc="0" locked="0" layoutInCell="1" allowOverlap="1" wp14:anchorId="389803DF" wp14:editId="258E85BF">
              <wp:simplePos x="0" y="0"/>
              <wp:positionH relativeFrom="margin">
                <wp:posOffset>921336</wp:posOffset>
              </wp:positionH>
              <wp:positionV relativeFrom="paragraph">
                <wp:posOffset>7059344</wp:posOffset>
              </wp:positionV>
              <wp:extent cx="576775" cy="288388"/>
              <wp:effectExtent l="0" t="0" r="0" b="0"/>
              <wp:wrapNone/>
              <wp:docPr id="7" name="Picture 7" descr="C:\Users\dezza\AppData\Local\Microsoft\Windows\INetCache\Content.Word\dezza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C:\Users\dezza\AppData\Local\Microsoft\Windows\INetCache\Content.Word\dezza.png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775" cy="288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ins w:id="117" w:author="dezza" w:date="2022-02-21T16:39:00Z">
        <w:r w:rsidR="003D1B58">
          <w:rPr>
            <w:noProof/>
            <w:lang w:val="en-PH" w:eastAsia="en-PH"/>
          </w:rPr>
          <w:drawing>
            <wp:inline distT="0" distB="0" distL="0" distR="0" wp14:anchorId="264E94AA" wp14:editId="72695B2F">
              <wp:extent cx="5964696" cy="8447649"/>
              <wp:effectExtent l="0" t="0" r="0" b="0"/>
              <wp:docPr id="2" name="Picture 2" descr="C:\Users\dezza\AppData\Local\Microsoft\Windows\INetCache\Content.Word\Client_GocoCares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dezza\AppData\Local\Microsoft\Windows\INetCache\Content.Word\Client_GocoCares.jp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2720"/>
                      <a:stretch/>
                    </pic:blipFill>
                    <pic:spPr bwMode="auto">
                      <a:xfrm>
                        <a:off x="0" y="0"/>
                        <a:ext cx="5970458" cy="845580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sectPr w:rsidR="00C778D8" w:rsidRPr="00C778D8" w:rsidSect="00DD6DB9">
      <w:headerReference w:type="default" r:id="rId10"/>
      <w:footerReference w:type="default" r:id="rId11"/>
      <w:pgSz w:w="12240" w:h="18720" w:code="1"/>
      <w:pgMar w:top="1985" w:right="1440" w:bottom="1440" w:left="2160" w:header="27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65E331" w14:textId="77777777" w:rsidR="008839D0" w:rsidRDefault="008839D0" w:rsidP="00582462">
      <w:pPr>
        <w:spacing w:after="0" w:line="240" w:lineRule="auto"/>
      </w:pPr>
      <w:r>
        <w:separator/>
      </w:r>
    </w:p>
  </w:endnote>
  <w:endnote w:type="continuationSeparator" w:id="0">
    <w:p w14:paraId="10E9DB39" w14:textId="77777777" w:rsidR="008839D0" w:rsidRDefault="008839D0" w:rsidP="00582462">
      <w:pPr>
        <w:spacing w:after="0" w:line="240" w:lineRule="auto"/>
      </w:pPr>
      <w:r>
        <w:continuationSeparator/>
      </w:r>
    </w:p>
  </w:endnote>
  <w:endnote w:type="continuationNotice" w:id="1">
    <w:p w14:paraId="6D0ECCF3" w14:textId="77777777" w:rsidR="008839D0" w:rsidRDefault="008839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3AA7C" w14:textId="360CE408" w:rsidR="00582462" w:rsidRDefault="00981BFD">
    <w:pPr>
      <w:pStyle w:val="Footer"/>
    </w:pPr>
    <w:r>
      <w:rPr>
        <w:noProof/>
        <w:lang w:val="en-PH" w:eastAsia="en-PH"/>
      </w:rPr>
      <w:drawing>
        <wp:anchor distT="0" distB="0" distL="114300" distR="114300" simplePos="0" relativeHeight="251673600" behindDoc="1" locked="0" layoutInCell="1" allowOverlap="1" wp14:anchorId="2794CB8B" wp14:editId="7671D93D">
          <wp:simplePos x="0" y="0"/>
          <wp:positionH relativeFrom="margin">
            <wp:posOffset>-266700</wp:posOffset>
          </wp:positionH>
          <wp:positionV relativeFrom="paragraph">
            <wp:posOffset>-172720</wp:posOffset>
          </wp:positionV>
          <wp:extent cx="6073775" cy="590297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96" t="94245" r="5978"/>
                  <a:stretch/>
                </pic:blipFill>
                <pic:spPr bwMode="auto">
                  <a:xfrm>
                    <a:off x="0" y="0"/>
                    <a:ext cx="6073775" cy="5902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95885" w14:textId="77777777" w:rsidR="008839D0" w:rsidRDefault="008839D0" w:rsidP="00582462">
      <w:pPr>
        <w:spacing w:after="0" w:line="240" w:lineRule="auto"/>
      </w:pPr>
      <w:r>
        <w:separator/>
      </w:r>
    </w:p>
  </w:footnote>
  <w:footnote w:type="continuationSeparator" w:id="0">
    <w:p w14:paraId="0EF7E528" w14:textId="77777777" w:rsidR="008839D0" w:rsidRDefault="008839D0" w:rsidP="00582462">
      <w:pPr>
        <w:spacing w:after="0" w:line="240" w:lineRule="auto"/>
      </w:pPr>
      <w:r>
        <w:continuationSeparator/>
      </w:r>
    </w:p>
  </w:footnote>
  <w:footnote w:type="continuationNotice" w:id="1">
    <w:p w14:paraId="59367B88" w14:textId="77777777" w:rsidR="008839D0" w:rsidRDefault="008839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7077C" w14:textId="23890310" w:rsidR="00DD6DB9" w:rsidRPr="00411BE9" w:rsidRDefault="00DD6DB9" w:rsidP="00411BE9">
    <w:pPr>
      <w:pStyle w:val="Header"/>
    </w:pPr>
    <w:del w:id="118" w:author="dezza" w:date="2022-02-25T16:41:00Z">
      <w:r w:rsidDel="00B767A0">
        <w:rPr>
          <w:noProof/>
          <w:lang w:val="en-PH" w:eastAsia="en-PH"/>
        </w:rPr>
        <w:drawing>
          <wp:anchor distT="0" distB="0" distL="114300" distR="114300" simplePos="0" relativeHeight="251674624" behindDoc="0" locked="0" layoutInCell="1" allowOverlap="1" wp14:anchorId="5E0A4A3C" wp14:editId="421F6859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486400" cy="999490"/>
            <wp:effectExtent l="0" t="0" r="0" b="0"/>
            <wp:wrapThrough wrapText="bothSides">
              <wp:wrapPolygon edited="0">
                <wp:start x="0" y="0"/>
                <wp:lineTo x="0" y="20996"/>
                <wp:lineTo x="21525" y="20996"/>
                <wp:lineTo x="21525" y="0"/>
                <wp:lineTo x="0" y="0"/>
              </wp:wrapPolygon>
            </wp:wrapThrough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del>
    <w:ins w:id="119" w:author="dezza" w:date="2022-02-25T16:41:00Z">
      <w:r w:rsidR="00B767A0">
        <w:rPr>
          <w:noProof/>
          <w:lang w:val="en-PH" w:eastAsia="en-PH"/>
        </w:rPr>
        <w:drawing>
          <wp:anchor distT="0" distB="0" distL="114300" distR="114300" simplePos="0" relativeHeight="251676672" behindDoc="0" locked="0" layoutInCell="1" allowOverlap="1" wp14:anchorId="5A473130" wp14:editId="7836D700">
            <wp:simplePos x="0" y="0"/>
            <wp:positionH relativeFrom="margin">
              <wp:posOffset>0</wp:posOffset>
            </wp:positionH>
            <wp:positionV relativeFrom="paragraph">
              <wp:posOffset>168910</wp:posOffset>
            </wp:positionV>
            <wp:extent cx="5486400" cy="712470"/>
            <wp:effectExtent l="0" t="0" r="0" b="0"/>
            <wp:wrapThrough wrapText="bothSides">
              <wp:wrapPolygon edited="0">
                <wp:start x="0" y="0"/>
                <wp:lineTo x="0" y="20791"/>
                <wp:lineTo x="21525" y="20791"/>
                <wp:lineTo x="21525" y="0"/>
                <wp:lineTo x="0" y="0"/>
              </wp:wrapPolygon>
            </wp:wrapThrough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del w:id="120" w:author="dezza" w:date="2022-02-25T16:41:00Z">
      <w:r w:rsidR="00DA5740" w:rsidRPr="00411BE9" w:rsidDel="00B767A0">
        <w:delText xml:space="preserve"> </w:delText>
      </w:r>
    </w:del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B59F1"/>
    <w:multiLevelType w:val="hybridMultilevel"/>
    <w:tmpl w:val="923EDF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85488"/>
    <w:multiLevelType w:val="hybridMultilevel"/>
    <w:tmpl w:val="739EF9DC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E2869"/>
    <w:multiLevelType w:val="hybridMultilevel"/>
    <w:tmpl w:val="0EE2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F501D"/>
    <w:multiLevelType w:val="multilevel"/>
    <w:tmpl w:val="6958C0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4" w15:restartNumberingAfterBreak="0">
    <w:nsid w:val="14386909"/>
    <w:multiLevelType w:val="hybridMultilevel"/>
    <w:tmpl w:val="31D66036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B7FAB"/>
    <w:multiLevelType w:val="hybridMultilevel"/>
    <w:tmpl w:val="40FEAD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7148B"/>
    <w:multiLevelType w:val="hybridMultilevel"/>
    <w:tmpl w:val="B724627C"/>
    <w:lvl w:ilvl="0" w:tplc="335493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5578C"/>
    <w:multiLevelType w:val="hybridMultilevel"/>
    <w:tmpl w:val="99D2A0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F252D"/>
    <w:multiLevelType w:val="hybridMultilevel"/>
    <w:tmpl w:val="1A628F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820B4"/>
    <w:multiLevelType w:val="hybridMultilevel"/>
    <w:tmpl w:val="B63801D6"/>
    <w:lvl w:ilvl="0" w:tplc="BF5C9D5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91AAA"/>
    <w:multiLevelType w:val="hybridMultilevel"/>
    <w:tmpl w:val="62DC0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72421"/>
    <w:multiLevelType w:val="hybridMultilevel"/>
    <w:tmpl w:val="EA6231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351CF"/>
    <w:multiLevelType w:val="hybridMultilevel"/>
    <w:tmpl w:val="B3404A96"/>
    <w:lvl w:ilvl="0" w:tplc="3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3844A7"/>
    <w:multiLevelType w:val="hybridMultilevel"/>
    <w:tmpl w:val="24505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50EB6"/>
    <w:multiLevelType w:val="hybridMultilevel"/>
    <w:tmpl w:val="32146EA0"/>
    <w:lvl w:ilvl="0" w:tplc="443E58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CE5D1F"/>
    <w:multiLevelType w:val="hybridMultilevel"/>
    <w:tmpl w:val="7E5AE8EC"/>
    <w:lvl w:ilvl="0" w:tplc="3FE0F8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436092"/>
    <w:multiLevelType w:val="hybridMultilevel"/>
    <w:tmpl w:val="2FF08C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3D5E4D"/>
    <w:multiLevelType w:val="hybridMultilevel"/>
    <w:tmpl w:val="0C3CA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02E6F"/>
    <w:multiLevelType w:val="hybridMultilevel"/>
    <w:tmpl w:val="34AE7BFA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15325C"/>
    <w:multiLevelType w:val="hybridMultilevel"/>
    <w:tmpl w:val="60700A44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10EF5"/>
    <w:multiLevelType w:val="hybridMultilevel"/>
    <w:tmpl w:val="8DC412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0B33CD"/>
    <w:multiLevelType w:val="hybridMultilevel"/>
    <w:tmpl w:val="648EF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027484"/>
    <w:multiLevelType w:val="hybridMultilevel"/>
    <w:tmpl w:val="78B8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343AFD"/>
    <w:multiLevelType w:val="hybridMultilevel"/>
    <w:tmpl w:val="8BB89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0F731B"/>
    <w:multiLevelType w:val="hybridMultilevel"/>
    <w:tmpl w:val="6A442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D022E"/>
    <w:multiLevelType w:val="hybridMultilevel"/>
    <w:tmpl w:val="E3EA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FE148E"/>
    <w:multiLevelType w:val="hybridMultilevel"/>
    <w:tmpl w:val="75B886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526554">
    <w:abstractNumId w:val="6"/>
  </w:num>
  <w:num w:numId="2" w16cid:durableId="83963488">
    <w:abstractNumId w:val="11"/>
  </w:num>
  <w:num w:numId="3" w16cid:durableId="1446654501">
    <w:abstractNumId w:val="1"/>
  </w:num>
  <w:num w:numId="4" w16cid:durableId="1428884386">
    <w:abstractNumId w:val="9"/>
  </w:num>
  <w:num w:numId="5" w16cid:durableId="1005936273">
    <w:abstractNumId w:val="18"/>
  </w:num>
  <w:num w:numId="6" w16cid:durableId="618756572">
    <w:abstractNumId w:val="19"/>
  </w:num>
  <w:num w:numId="7" w16cid:durableId="830877307">
    <w:abstractNumId w:val="21"/>
  </w:num>
  <w:num w:numId="8" w16cid:durableId="1118984489">
    <w:abstractNumId w:val="25"/>
  </w:num>
  <w:num w:numId="9" w16cid:durableId="2034721591">
    <w:abstractNumId w:val="15"/>
  </w:num>
  <w:num w:numId="10" w16cid:durableId="2037147576">
    <w:abstractNumId w:val="5"/>
  </w:num>
  <w:num w:numId="11" w16cid:durableId="511651744">
    <w:abstractNumId w:val="20"/>
  </w:num>
  <w:num w:numId="12" w16cid:durableId="813764328">
    <w:abstractNumId w:val="16"/>
  </w:num>
  <w:num w:numId="13" w16cid:durableId="2132705115">
    <w:abstractNumId w:val="26"/>
  </w:num>
  <w:num w:numId="14" w16cid:durableId="881094381">
    <w:abstractNumId w:val="23"/>
  </w:num>
  <w:num w:numId="15" w16cid:durableId="248932616">
    <w:abstractNumId w:val="10"/>
  </w:num>
  <w:num w:numId="16" w16cid:durableId="1657104214">
    <w:abstractNumId w:val="22"/>
  </w:num>
  <w:num w:numId="17" w16cid:durableId="1222324241">
    <w:abstractNumId w:val="13"/>
  </w:num>
  <w:num w:numId="18" w16cid:durableId="514730240">
    <w:abstractNumId w:val="17"/>
  </w:num>
  <w:num w:numId="19" w16cid:durableId="733545647">
    <w:abstractNumId w:val="2"/>
  </w:num>
  <w:num w:numId="20" w16cid:durableId="576136564">
    <w:abstractNumId w:val="4"/>
  </w:num>
  <w:num w:numId="21" w16cid:durableId="1722510776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Times New Roman" w:hint="default"/>
          <w:sz w:val="20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2" w16cid:durableId="13458969">
    <w:abstractNumId w:val="24"/>
  </w:num>
  <w:num w:numId="23" w16cid:durableId="1973290387">
    <w:abstractNumId w:val="7"/>
  </w:num>
  <w:num w:numId="24" w16cid:durableId="172185574">
    <w:abstractNumId w:val="12"/>
  </w:num>
  <w:num w:numId="25" w16cid:durableId="1558394574">
    <w:abstractNumId w:val="8"/>
  </w:num>
  <w:num w:numId="26" w16cid:durableId="2108844822">
    <w:abstractNumId w:val="0"/>
  </w:num>
  <w:num w:numId="27" w16cid:durableId="336543620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ezza">
    <w15:presenceInfo w15:providerId="Windows Live" w15:userId="58979833e65da5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wtbA0MDQzMTI3MDdW0lEKTi0uzszPAykwqgUAo8F5XSwAAAA="/>
  </w:docVars>
  <w:rsids>
    <w:rsidRoot w:val="00F75E26"/>
    <w:rsid w:val="000033FC"/>
    <w:rsid w:val="0000695F"/>
    <w:rsid w:val="00006B42"/>
    <w:rsid w:val="000101BB"/>
    <w:rsid w:val="000109AC"/>
    <w:rsid w:val="000148EB"/>
    <w:rsid w:val="00014ECD"/>
    <w:rsid w:val="000234B7"/>
    <w:rsid w:val="00042015"/>
    <w:rsid w:val="000445F5"/>
    <w:rsid w:val="00046D7F"/>
    <w:rsid w:val="00050164"/>
    <w:rsid w:val="000726AB"/>
    <w:rsid w:val="00073F9A"/>
    <w:rsid w:val="00074E00"/>
    <w:rsid w:val="00077565"/>
    <w:rsid w:val="000776B0"/>
    <w:rsid w:val="00087143"/>
    <w:rsid w:val="00094273"/>
    <w:rsid w:val="00096BCB"/>
    <w:rsid w:val="000A01A2"/>
    <w:rsid w:val="000A1E55"/>
    <w:rsid w:val="000A2F42"/>
    <w:rsid w:val="000A79F9"/>
    <w:rsid w:val="000B3850"/>
    <w:rsid w:val="000B4589"/>
    <w:rsid w:val="000C2882"/>
    <w:rsid w:val="000C44A9"/>
    <w:rsid w:val="000C4BB8"/>
    <w:rsid w:val="000C7502"/>
    <w:rsid w:val="000D24B9"/>
    <w:rsid w:val="000E565F"/>
    <w:rsid w:val="000F705E"/>
    <w:rsid w:val="00105668"/>
    <w:rsid w:val="00106BBB"/>
    <w:rsid w:val="0011096C"/>
    <w:rsid w:val="00111D6C"/>
    <w:rsid w:val="00112AF8"/>
    <w:rsid w:val="00112E87"/>
    <w:rsid w:val="00121DFC"/>
    <w:rsid w:val="001239CF"/>
    <w:rsid w:val="001301DA"/>
    <w:rsid w:val="00131743"/>
    <w:rsid w:val="00134F04"/>
    <w:rsid w:val="001477A8"/>
    <w:rsid w:val="001516DA"/>
    <w:rsid w:val="00154E64"/>
    <w:rsid w:val="001622A3"/>
    <w:rsid w:val="00165003"/>
    <w:rsid w:val="00185502"/>
    <w:rsid w:val="001B3A9B"/>
    <w:rsid w:val="001B4067"/>
    <w:rsid w:val="001B722F"/>
    <w:rsid w:val="001B7D9B"/>
    <w:rsid w:val="001C0B59"/>
    <w:rsid w:val="001C5E41"/>
    <w:rsid w:val="001D096F"/>
    <w:rsid w:val="001D1FF1"/>
    <w:rsid w:val="001D555E"/>
    <w:rsid w:val="001D6319"/>
    <w:rsid w:val="001F37CF"/>
    <w:rsid w:val="001F4C39"/>
    <w:rsid w:val="001F6CC0"/>
    <w:rsid w:val="00207D01"/>
    <w:rsid w:val="002160FC"/>
    <w:rsid w:val="002225DB"/>
    <w:rsid w:val="0022397A"/>
    <w:rsid w:val="002251E5"/>
    <w:rsid w:val="00231652"/>
    <w:rsid w:val="002339C2"/>
    <w:rsid w:val="00247011"/>
    <w:rsid w:val="00251659"/>
    <w:rsid w:val="00254572"/>
    <w:rsid w:val="00256DD2"/>
    <w:rsid w:val="0026046E"/>
    <w:rsid w:val="00263037"/>
    <w:rsid w:val="00270C39"/>
    <w:rsid w:val="00272DAD"/>
    <w:rsid w:val="0029088E"/>
    <w:rsid w:val="00294FC1"/>
    <w:rsid w:val="0029747B"/>
    <w:rsid w:val="002A15AD"/>
    <w:rsid w:val="002A2DEE"/>
    <w:rsid w:val="002A2E83"/>
    <w:rsid w:val="002A5662"/>
    <w:rsid w:val="002B104F"/>
    <w:rsid w:val="002C0905"/>
    <w:rsid w:val="002C18E7"/>
    <w:rsid w:val="002C5111"/>
    <w:rsid w:val="002E0AD5"/>
    <w:rsid w:val="002F2256"/>
    <w:rsid w:val="002F4110"/>
    <w:rsid w:val="00335F5E"/>
    <w:rsid w:val="003448B6"/>
    <w:rsid w:val="00351363"/>
    <w:rsid w:val="00352F75"/>
    <w:rsid w:val="00354161"/>
    <w:rsid w:val="00355E6B"/>
    <w:rsid w:val="0036036B"/>
    <w:rsid w:val="003605EF"/>
    <w:rsid w:val="00362C25"/>
    <w:rsid w:val="0037040C"/>
    <w:rsid w:val="00371887"/>
    <w:rsid w:val="00384629"/>
    <w:rsid w:val="00385FFF"/>
    <w:rsid w:val="00386B68"/>
    <w:rsid w:val="0039101C"/>
    <w:rsid w:val="003921F5"/>
    <w:rsid w:val="0039350A"/>
    <w:rsid w:val="00394439"/>
    <w:rsid w:val="003A3CAC"/>
    <w:rsid w:val="003B09F3"/>
    <w:rsid w:val="003B2591"/>
    <w:rsid w:val="003B5F60"/>
    <w:rsid w:val="003C12CC"/>
    <w:rsid w:val="003C19D4"/>
    <w:rsid w:val="003C27C2"/>
    <w:rsid w:val="003C5C9F"/>
    <w:rsid w:val="003D1B58"/>
    <w:rsid w:val="003D3618"/>
    <w:rsid w:val="003D57E7"/>
    <w:rsid w:val="003D5CB9"/>
    <w:rsid w:val="003D6C03"/>
    <w:rsid w:val="003E0BFD"/>
    <w:rsid w:val="003E74F3"/>
    <w:rsid w:val="003F2633"/>
    <w:rsid w:val="003F26D8"/>
    <w:rsid w:val="003F26FC"/>
    <w:rsid w:val="00402B92"/>
    <w:rsid w:val="0040344C"/>
    <w:rsid w:val="00404F4B"/>
    <w:rsid w:val="00405995"/>
    <w:rsid w:val="00410DC4"/>
    <w:rsid w:val="00411BE9"/>
    <w:rsid w:val="00416898"/>
    <w:rsid w:val="004209E9"/>
    <w:rsid w:val="00422289"/>
    <w:rsid w:val="00422B66"/>
    <w:rsid w:val="00430B7A"/>
    <w:rsid w:val="004324A8"/>
    <w:rsid w:val="00433585"/>
    <w:rsid w:val="004373AC"/>
    <w:rsid w:val="00437F12"/>
    <w:rsid w:val="004443ED"/>
    <w:rsid w:val="004509FF"/>
    <w:rsid w:val="0046291E"/>
    <w:rsid w:val="00466B67"/>
    <w:rsid w:val="004730C9"/>
    <w:rsid w:val="00477AA0"/>
    <w:rsid w:val="00482898"/>
    <w:rsid w:val="00490AA9"/>
    <w:rsid w:val="004A4414"/>
    <w:rsid w:val="004B1D64"/>
    <w:rsid w:val="004B4FA6"/>
    <w:rsid w:val="004C6075"/>
    <w:rsid w:val="004C67DF"/>
    <w:rsid w:val="004D03AF"/>
    <w:rsid w:val="004D2EB7"/>
    <w:rsid w:val="004E0B5C"/>
    <w:rsid w:val="004E0C63"/>
    <w:rsid w:val="004E1A21"/>
    <w:rsid w:val="004E67E3"/>
    <w:rsid w:val="004F39DE"/>
    <w:rsid w:val="004F5354"/>
    <w:rsid w:val="005070A9"/>
    <w:rsid w:val="005140C5"/>
    <w:rsid w:val="0053094B"/>
    <w:rsid w:val="005310C4"/>
    <w:rsid w:val="0053116D"/>
    <w:rsid w:val="00531CD3"/>
    <w:rsid w:val="00537854"/>
    <w:rsid w:val="00547F77"/>
    <w:rsid w:val="00554301"/>
    <w:rsid w:val="00555454"/>
    <w:rsid w:val="00555E58"/>
    <w:rsid w:val="00561F4D"/>
    <w:rsid w:val="00565D08"/>
    <w:rsid w:val="00571B13"/>
    <w:rsid w:val="00572907"/>
    <w:rsid w:val="005759CA"/>
    <w:rsid w:val="00581D03"/>
    <w:rsid w:val="00582462"/>
    <w:rsid w:val="00582849"/>
    <w:rsid w:val="00586357"/>
    <w:rsid w:val="005875F8"/>
    <w:rsid w:val="005947B5"/>
    <w:rsid w:val="0059480B"/>
    <w:rsid w:val="005A1A63"/>
    <w:rsid w:val="005A3BFC"/>
    <w:rsid w:val="005A5D4B"/>
    <w:rsid w:val="005A5E74"/>
    <w:rsid w:val="005A5EED"/>
    <w:rsid w:val="005C449A"/>
    <w:rsid w:val="005C7261"/>
    <w:rsid w:val="005D1EE3"/>
    <w:rsid w:val="005D31AD"/>
    <w:rsid w:val="005D4A03"/>
    <w:rsid w:val="005D7A95"/>
    <w:rsid w:val="005F21B2"/>
    <w:rsid w:val="005F6007"/>
    <w:rsid w:val="005F61A0"/>
    <w:rsid w:val="005F6484"/>
    <w:rsid w:val="0060225C"/>
    <w:rsid w:val="006027CE"/>
    <w:rsid w:val="00603060"/>
    <w:rsid w:val="00610DDE"/>
    <w:rsid w:val="006174FF"/>
    <w:rsid w:val="006215AC"/>
    <w:rsid w:val="0062252B"/>
    <w:rsid w:val="00627282"/>
    <w:rsid w:val="00630399"/>
    <w:rsid w:val="006332DD"/>
    <w:rsid w:val="006367FD"/>
    <w:rsid w:val="00640713"/>
    <w:rsid w:val="006409FB"/>
    <w:rsid w:val="00641F67"/>
    <w:rsid w:val="00646E61"/>
    <w:rsid w:val="006478DD"/>
    <w:rsid w:val="006500E7"/>
    <w:rsid w:val="00664743"/>
    <w:rsid w:val="006702C6"/>
    <w:rsid w:val="00675720"/>
    <w:rsid w:val="00686AB5"/>
    <w:rsid w:val="00694422"/>
    <w:rsid w:val="00695C52"/>
    <w:rsid w:val="006A2217"/>
    <w:rsid w:val="006A4A08"/>
    <w:rsid w:val="006A5986"/>
    <w:rsid w:val="006A70E5"/>
    <w:rsid w:val="006B0D73"/>
    <w:rsid w:val="006B79C8"/>
    <w:rsid w:val="006C4881"/>
    <w:rsid w:val="006C729D"/>
    <w:rsid w:val="006D056A"/>
    <w:rsid w:val="006D07CA"/>
    <w:rsid w:val="006D5079"/>
    <w:rsid w:val="006D6070"/>
    <w:rsid w:val="006D7EC8"/>
    <w:rsid w:val="006E2905"/>
    <w:rsid w:val="006E2CE6"/>
    <w:rsid w:val="006E463D"/>
    <w:rsid w:val="00701C6B"/>
    <w:rsid w:val="00705E12"/>
    <w:rsid w:val="00706019"/>
    <w:rsid w:val="00732519"/>
    <w:rsid w:val="0076149D"/>
    <w:rsid w:val="00762CC9"/>
    <w:rsid w:val="00770149"/>
    <w:rsid w:val="007708B7"/>
    <w:rsid w:val="007710D2"/>
    <w:rsid w:val="007721CF"/>
    <w:rsid w:val="00772543"/>
    <w:rsid w:val="00772B43"/>
    <w:rsid w:val="00773404"/>
    <w:rsid w:val="00781885"/>
    <w:rsid w:val="0078381E"/>
    <w:rsid w:val="00784DF0"/>
    <w:rsid w:val="00786D1A"/>
    <w:rsid w:val="00787020"/>
    <w:rsid w:val="00787415"/>
    <w:rsid w:val="00792AD6"/>
    <w:rsid w:val="00792DC7"/>
    <w:rsid w:val="007939C6"/>
    <w:rsid w:val="007A2024"/>
    <w:rsid w:val="007B1DA1"/>
    <w:rsid w:val="007C1D72"/>
    <w:rsid w:val="007C47D2"/>
    <w:rsid w:val="007C7AC5"/>
    <w:rsid w:val="007D19A9"/>
    <w:rsid w:val="007E57C5"/>
    <w:rsid w:val="007E65C2"/>
    <w:rsid w:val="007F1A81"/>
    <w:rsid w:val="007F3898"/>
    <w:rsid w:val="007F4E77"/>
    <w:rsid w:val="008065E7"/>
    <w:rsid w:val="00807383"/>
    <w:rsid w:val="00821CF3"/>
    <w:rsid w:val="008233C9"/>
    <w:rsid w:val="0082580D"/>
    <w:rsid w:val="00826596"/>
    <w:rsid w:val="00830005"/>
    <w:rsid w:val="00835D05"/>
    <w:rsid w:val="00836347"/>
    <w:rsid w:val="00841BD7"/>
    <w:rsid w:val="008432A4"/>
    <w:rsid w:val="00853FD0"/>
    <w:rsid w:val="008612B9"/>
    <w:rsid w:val="008627E2"/>
    <w:rsid w:val="00864CA1"/>
    <w:rsid w:val="00872F5B"/>
    <w:rsid w:val="00873C30"/>
    <w:rsid w:val="00873E23"/>
    <w:rsid w:val="008801A4"/>
    <w:rsid w:val="00880B0F"/>
    <w:rsid w:val="008839D0"/>
    <w:rsid w:val="00890692"/>
    <w:rsid w:val="00891A3B"/>
    <w:rsid w:val="008A7D22"/>
    <w:rsid w:val="008B0ABE"/>
    <w:rsid w:val="008B4503"/>
    <w:rsid w:val="008C35A6"/>
    <w:rsid w:val="008C61C4"/>
    <w:rsid w:val="008E271C"/>
    <w:rsid w:val="008E29A5"/>
    <w:rsid w:val="008E3869"/>
    <w:rsid w:val="008E52B1"/>
    <w:rsid w:val="008E6BC9"/>
    <w:rsid w:val="008F34FD"/>
    <w:rsid w:val="008F3C52"/>
    <w:rsid w:val="008F6C31"/>
    <w:rsid w:val="008F780D"/>
    <w:rsid w:val="00901BAD"/>
    <w:rsid w:val="009029B4"/>
    <w:rsid w:val="00906E5B"/>
    <w:rsid w:val="00911602"/>
    <w:rsid w:val="009148C9"/>
    <w:rsid w:val="009217EE"/>
    <w:rsid w:val="009251AE"/>
    <w:rsid w:val="00927B85"/>
    <w:rsid w:val="00931529"/>
    <w:rsid w:val="00931C5D"/>
    <w:rsid w:val="00933173"/>
    <w:rsid w:val="0093682E"/>
    <w:rsid w:val="00940775"/>
    <w:rsid w:val="00940F02"/>
    <w:rsid w:val="00941245"/>
    <w:rsid w:val="00941B7E"/>
    <w:rsid w:val="009442AE"/>
    <w:rsid w:val="00947BD4"/>
    <w:rsid w:val="009502BA"/>
    <w:rsid w:val="00950DCB"/>
    <w:rsid w:val="009518B9"/>
    <w:rsid w:val="009541C5"/>
    <w:rsid w:val="0096127D"/>
    <w:rsid w:val="00964773"/>
    <w:rsid w:val="00981BFD"/>
    <w:rsid w:val="009845CB"/>
    <w:rsid w:val="00984FB5"/>
    <w:rsid w:val="00986956"/>
    <w:rsid w:val="0099673B"/>
    <w:rsid w:val="009A3748"/>
    <w:rsid w:val="009A430B"/>
    <w:rsid w:val="009A52BC"/>
    <w:rsid w:val="009B05F2"/>
    <w:rsid w:val="009B2AD0"/>
    <w:rsid w:val="009B679E"/>
    <w:rsid w:val="009C3CFB"/>
    <w:rsid w:val="009C70EA"/>
    <w:rsid w:val="009D5E2B"/>
    <w:rsid w:val="009F0C01"/>
    <w:rsid w:val="009F48E6"/>
    <w:rsid w:val="009F6F10"/>
    <w:rsid w:val="00A03375"/>
    <w:rsid w:val="00A057E8"/>
    <w:rsid w:val="00A10B33"/>
    <w:rsid w:val="00A22F2E"/>
    <w:rsid w:val="00A256B0"/>
    <w:rsid w:val="00A25F52"/>
    <w:rsid w:val="00A31FDA"/>
    <w:rsid w:val="00A356B5"/>
    <w:rsid w:val="00A37BAE"/>
    <w:rsid w:val="00A60C09"/>
    <w:rsid w:val="00A612DD"/>
    <w:rsid w:val="00A66359"/>
    <w:rsid w:val="00A66DDB"/>
    <w:rsid w:val="00A80053"/>
    <w:rsid w:val="00A84B4E"/>
    <w:rsid w:val="00A84D82"/>
    <w:rsid w:val="00A90911"/>
    <w:rsid w:val="00A90C25"/>
    <w:rsid w:val="00A97EC4"/>
    <w:rsid w:val="00AA3F73"/>
    <w:rsid w:val="00AB03A5"/>
    <w:rsid w:val="00AB0E3B"/>
    <w:rsid w:val="00AB3337"/>
    <w:rsid w:val="00AC0F01"/>
    <w:rsid w:val="00AC178A"/>
    <w:rsid w:val="00AC2506"/>
    <w:rsid w:val="00AC7D56"/>
    <w:rsid w:val="00AC7ED1"/>
    <w:rsid w:val="00AD1432"/>
    <w:rsid w:val="00AE4C00"/>
    <w:rsid w:val="00AE5200"/>
    <w:rsid w:val="00AE6E9C"/>
    <w:rsid w:val="00B01B56"/>
    <w:rsid w:val="00B01FDA"/>
    <w:rsid w:val="00B14A9A"/>
    <w:rsid w:val="00B156AE"/>
    <w:rsid w:val="00B17A0B"/>
    <w:rsid w:val="00B21527"/>
    <w:rsid w:val="00B2633F"/>
    <w:rsid w:val="00B3621A"/>
    <w:rsid w:val="00B40520"/>
    <w:rsid w:val="00B40EC9"/>
    <w:rsid w:val="00B535B1"/>
    <w:rsid w:val="00B57FCE"/>
    <w:rsid w:val="00B64617"/>
    <w:rsid w:val="00B64875"/>
    <w:rsid w:val="00B672E0"/>
    <w:rsid w:val="00B70379"/>
    <w:rsid w:val="00B767A0"/>
    <w:rsid w:val="00B77584"/>
    <w:rsid w:val="00B821F8"/>
    <w:rsid w:val="00B86960"/>
    <w:rsid w:val="00B90DD4"/>
    <w:rsid w:val="00B90E95"/>
    <w:rsid w:val="00BA037C"/>
    <w:rsid w:val="00BA1651"/>
    <w:rsid w:val="00BA6420"/>
    <w:rsid w:val="00BB26EC"/>
    <w:rsid w:val="00BB3571"/>
    <w:rsid w:val="00BC1238"/>
    <w:rsid w:val="00BC31EF"/>
    <w:rsid w:val="00BD0DB3"/>
    <w:rsid w:val="00BD15A0"/>
    <w:rsid w:val="00BD4DFF"/>
    <w:rsid w:val="00BD6127"/>
    <w:rsid w:val="00BD6DB6"/>
    <w:rsid w:val="00BD779C"/>
    <w:rsid w:val="00BE220F"/>
    <w:rsid w:val="00BE2B7C"/>
    <w:rsid w:val="00BE45F3"/>
    <w:rsid w:val="00BE6578"/>
    <w:rsid w:val="00BF5248"/>
    <w:rsid w:val="00BF70CA"/>
    <w:rsid w:val="00C04A46"/>
    <w:rsid w:val="00C077FC"/>
    <w:rsid w:val="00C07DBF"/>
    <w:rsid w:val="00C12DD1"/>
    <w:rsid w:val="00C144DF"/>
    <w:rsid w:val="00C17B40"/>
    <w:rsid w:val="00C20C7C"/>
    <w:rsid w:val="00C217F3"/>
    <w:rsid w:val="00C22E43"/>
    <w:rsid w:val="00C30FFA"/>
    <w:rsid w:val="00C3185B"/>
    <w:rsid w:val="00C322BE"/>
    <w:rsid w:val="00C34063"/>
    <w:rsid w:val="00C446D6"/>
    <w:rsid w:val="00C45A1B"/>
    <w:rsid w:val="00C622EB"/>
    <w:rsid w:val="00C778D8"/>
    <w:rsid w:val="00C8053B"/>
    <w:rsid w:val="00C8223C"/>
    <w:rsid w:val="00C86945"/>
    <w:rsid w:val="00C86FF8"/>
    <w:rsid w:val="00C8760B"/>
    <w:rsid w:val="00C91038"/>
    <w:rsid w:val="00CA249A"/>
    <w:rsid w:val="00CA4E46"/>
    <w:rsid w:val="00CA5DE5"/>
    <w:rsid w:val="00CB5865"/>
    <w:rsid w:val="00CB5DBC"/>
    <w:rsid w:val="00CB5E92"/>
    <w:rsid w:val="00CB6370"/>
    <w:rsid w:val="00CC1F4F"/>
    <w:rsid w:val="00CD57AF"/>
    <w:rsid w:val="00CE1925"/>
    <w:rsid w:val="00CE4CA6"/>
    <w:rsid w:val="00CE5784"/>
    <w:rsid w:val="00CF0DE7"/>
    <w:rsid w:val="00D070C7"/>
    <w:rsid w:val="00D07731"/>
    <w:rsid w:val="00D101E1"/>
    <w:rsid w:val="00D129F1"/>
    <w:rsid w:val="00D154DB"/>
    <w:rsid w:val="00D20927"/>
    <w:rsid w:val="00D23CCF"/>
    <w:rsid w:val="00D31721"/>
    <w:rsid w:val="00D3553F"/>
    <w:rsid w:val="00D37204"/>
    <w:rsid w:val="00D405F1"/>
    <w:rsid w:val="00D5289C"/>
    <w:rsid w:val="00D53EAC"/>
    <w:rsid w:val="00D55B90"/>
    <w:rsid w:val="00D67FD7"/>
    <w:rsid w:val="00D83860"/>
    <w:rsid w:val="00D83D1B"/>
    <w:rsid w:val="00D87E62"/>
    <w:rsid w:val="00D91319"/>
    <w:rsid w:val="00D93AD2"/>
    <w:rsid w:val="00DA29EB"/>
    <w:rsid w:val="00DA2EE6"/>
    <w:rsid w:val="00DA3961"/>
    <w:rsid w:val="00DA5740"/>
    <w:rsid w:val="00DA5804"/>
    <w:rsid w:val="00DB10ED"/>
    <w:rsid w:val="00DB1DB5"/>
    <w:rsid w:val="00DB2062"/>
    <w:rsid w:val="00DB4787"/>
    <w:rsid w:val="00DC09A7"/>
    <w:rsid w:val="00DC3109"/>
    <w:rsid w:val="00DC4B9C"/>
    <w:rsid w:val="00DC69E2"/>
    <w:rsid w:val="00DC721F"/>
    <w:rsid w:val="00DD3F1D"/>
    <w:rsid w:val="00DD6DB9"/>
    <w:rsid w:val="00DF257D"/>
    <w:rsid w:val="00DF403F"/>
    <w:rsid w:val="00E01876"/>
    <w:rsid w:val="00E023E6"/>
    <w:rsid w:val="00E02829"/>
    <w:rsid w:val="00E049A1"/>
    <w:rsid w:val="00E06702"/>
    <w:rsid w:val="00E10B76"/>
    <w:rsid w:val="00E11DFE"/>
    <w:rsid w:val="00E2534B"/>
    <w:rsid w:val="00E26311"/>
    <w:rsid w:val="00E323C3"/>
    <w:rsid w:val="00E37520"/>
    <w:rsid w:val="00E40749"/>
    <w:rsid w:val="00E411BB"/>
    <w:rsid w:val="00E51EB3"/>
    <w:rsid w:val="00E613B6"/>
    <w:rsid w:val="00E6143F"/>
    <w:rsid w:val="00E83667"/>
    <w:rsid w:val="00E85AA5"/>
    <w:rsid w:val="00E86D7E"/>
    <w:rsid w:val="00E8793C"/>
    <w:rsid w:val="00E9773B"/>
    <w:rsid w:val="00E97B95"/>
    <w:rsid w:val="00EA1BB6"/>
    <w:rsid w:val="00EA2601"/>
    <w:rsid w:val="00EA74F4"/>
    <w:rsid w:val="00EB06C7"/>
    <w:rsid w:val="00EB0E17"/>
    <w:rsid w:val="00EB195E"/>
    <w:rsid w:val="00EB34E4"/>
    <w:rsid w:val="00EB7894"/>
    <w:rsid w:val="00EB7C94"/>
    <w:rsid w:val="00EC5F36"/>
    <w:rsid w:val="00EC7AB5"/>
    <w:rsid w:val="00ED5BEC"/>
    <w:rsid w:val="00EE06D0"/>
    <w:rsid w:val="00EE0C44"/>
    <w:rsid w:val="00EE422A"/>
    <w:rsid w:val="00EE64BD"/>
    <w:rsid w:val="00EF63DB"/>
    <w:rsid w:val="00EF7D46"/>
    <w:rsid w:val="00F0025F"/>
    <w:rsid w:val="00F01049"/>
    <w:rsid w:val="00F03D83"/>
    <w:rsid w:val="00F04875"/>
    <w:rsid w:val="00F05B4E"/>
    <w:rsid w:val="00F139A0"/>
    <w:rsid w:val="00F143A6"/>
    <w:rsid w:val="00F16B35"/>
    <w:rsid w:val="00F20BA8"/>
    <w:rsid w:val="00F274B6"/>
    <w:rsid w:val="00F30A73"/>
    <w:rsid w:val="00F312B3"/>
    <w:rsid w:val="00F33277"/>
    <w:rsid w:val="00F34CD9"/>
    <w:rsid w:val="00F36393"/>
    <w:rsid w:val="00F47261"/>
    <w:rsid w:val="00F509F2"/>
    <w:rsid w:val="00F55088"/>
    <w:rsid w:val="00F55FFD"/>
    <w:rsid w:val="00F571F3"/>
    <w:rsid w:val="00F57834"/>
    <w:rsid w:val="00F6568F"/>
    <w:rsid w:val="00F66641"/>
    <w:rsid w:val="00F75E26"/>
    <w:rsid w:val="00F76EED"/>
    <w:rsid w:val="00F81E05"/>
    <w:rsid w:val="00F85CF4"/>
    <w:rsid w:val="00F861D9"/>
    <w:rsid w:val="00F865A5"/>
    <w:rsid w:val="00F87029"/>
    <w:rsid w:val="00F921EF"/>
    <w:rsid w:val="00F9466B"/>
    <w:rsid w:val="00F97767"/>
    <w:rsid w:val="00FA1D4A"/>
    <w:rsid w:val="00FB0212"/>
    <w:rsid w:val="00FB5566"/>
    <w:rsid w:val="00FB5E72"/>
    <w:rsid w:val="00FC2A19"/>
    <w:rsid w:val="00FC2BD9"/>
    <w:rsid w:val="00FD2C15"/>
    <w:rsid w:val="00FD3404"/>
    <w:rsid w:val="00FD47A5"/>
    <w:rsid w:val="00FD5DA9"/>
    <w:rsid w:val="00FE08BA"/>
    <w:rsid w:val="00FE103B"/>
    <w:rsid w:val="00FE320E"/>
    <w:rsid w:val="00FE5FE4"/>
    <w:rsid w:val="00FF4330"/>
    <w:rsid w:val="00FF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68BB9"/>
  <w15:chartTrackingRefBased/>
  <w15:docId w15:val="{588D10EC-5004-4D3D-A615-05A4AD2B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5A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E26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462"/>
  </w:style>
  <w:style w:type="paragraph" w:styleId="Footer">
    <w:name w:val="footer"/>
    <w:basedOn w:val="Normal"/>
    <w:link w:val="FooterChar"/>
    <w:uiPriority w:val="99"/>
    <w:unhideWhenUsed/>
    <w:rsid w:val="00582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462"/>
  </w:style>
  <w:style w:type="paragraph" w:styleId="NoSpacing">
    <w:name w:val="No Spacing"/>
    <w:link w:val="NoSpacingChar"/>
    <w:uiPriority w:val="1"/>
    <w:qFormat/>
    <w:rsid w:val="00E977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B72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20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90911"/>
  </w:style>
  <w:style w:type="table" w:styleId="TableGrid">
    <w:name w:val="Table Grid"/>
    <w:basedOn w:val="TableNormal"/>
    <w:uiPriority w:val="39"/>
    <w:rsid w:val="00772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25DB"/>
    <w:rPr>
      <w:color w:val="605E5C"/>
      <w:shd w:val="clear" w:color="auto" w:fill="E1DFDD"/>
    </w:rPr>
  </w:style>
  <w:style w:type="table" w:customStyle="1" w:styleId="TableGrid0">
    <w:name w:val="TableGrid"/>
    <w:rsid w:val="009541C5"/>
    <w:pPr>
      <w:spacing w:after="0" w:line="240" w:lineRule="auto"/>
    </w:pPr>
    <w:rPr>
      <w:rFonts w:eastAsiaTheme="minorEastAsia"/>
      <w:lang w:val="en-PH" w:eastAsia="en-P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9B2A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5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BB1DBF2BDD944AA7B1EAB873F726AF" ma:contentTypeVersion="1" ma:contentTypeDescription="Create a new document." ma:contentTypeScope="" ma:versionID="e3ab184535a2117f2edb4584b7f7d0f7">
  <xsd:schema xmlns:xsd="http://www.w3.org/2001/XMLSchema" xmlns:xs="http://www.w3.org/2001/XMLSchema" xmlns:p="http://schemas.microsoft.com/office/2006/metadata/properties" xmlns:ns2="d8e454a5-ab00-4fa0-b289-7f222a40c479" targetNamespace="http://schemas.microsoft.com/office/2006/metadata/properties" ma:root="true" ma:fieldsID="d32f5a5b1b5b29434bdec29425d81108" ns2:_="">
    <xsd:import namespace="d8e454a5-ab00-4fa0-b289-7f222a40c47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454a5-ab00-4fa0-b289-7f222a40c47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8e454a5-ab00-4fa0-b289-7f222a40c479" xsi:nil="true"/>
  </documentManagement>
</p:properties>
</file>

<file path=customXml/itemProps1.xml><?xml version="1.0" encoding="utf-8"?>
<ds:datastoreItem xmlns:ds="http://schemas.openxmlformats.org/officeDocument/2006/customXml" ds:itemID="{165C9E83-8533-4D13-85C4-C7DDE0E328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5573C4-A27E-4F17-A728-CCF717C66F4F}"/>
</file>

<file path=customXml/itemProps3.xml><?xml version="1.0" encoding="utf-8"?>
<ds:datastoreItem xmlns:ds="http://schemas.openxmlformats.org/officeDocument/2006/customXml" ds:itemID="{E2E188FA-F17F-48D3-849E-70B2DE0D17A7}"/>
</file>

<file path=customXml/itemProps4.xml><?xml version="1.0" encoding="utf-8"?>
<ds:datastoreItem xmlns:ds="http://schemas.openxmlformats.org/officeDocument/2006/customXml" ds:itemID="{E632450F-ABD0-45BC-BFD0-381197E77A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Edgar Anthony</dc:creator>
  <cp:keywords/>
  <dc:description/>
  <cp:lastModifiedBy>Epie Custodio</cp:lastModifiedBy>
  <cp:revision>4</cp:revision>
  <cp:lastPrinted>2020-12-15T06:03:00Z</cp:lastPrinted>
  <dcterms:created xsi:type="dcterms:W3CDTF">2024-11-04T02:09:00Z</dcterms:created>
  <dcterms:modified xsi:type="dcterms:W3CDTF">2024-11-04T02:35:00Z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0x01010055BB1DBF2BDD944AA7B1EAB873F726AF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